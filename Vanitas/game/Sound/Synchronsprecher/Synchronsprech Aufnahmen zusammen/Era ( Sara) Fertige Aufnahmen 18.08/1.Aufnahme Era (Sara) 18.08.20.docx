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02979" w14:textId="0FFFB45E" w:rsidR="00961EFC" w:rsidRDefault="00961EFC" w:rsidP="00724DC5">
      <w:r>
        <w:t>Beginn: 13Uhr</w:t>
      </w:r>
    </w:p>
    <w:p w14:paraId="5FB72442" w14:textId="0FF6D4F7" w:rsidR="00961EFC" w:rsidRDefault="00961EFC" w:rsidP="00724DC5"/>
    <w:p w14:paraId="3FB2C533" w14:textId="77777777" w:rsidR="00961EFC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0" w:name="_Toc48434304"/>
      <w:r>
        <w:rPr>
          <w:lang w:val="de-DE"/>
        </w:rPr>
        <w:t xml:space="preserve">6. </w:t>
      </w:r>
      <w:bookmarkStart w:id="1" w:name="_GoBack"/>
      <w:r>
        <w:rPr>
          <w:lang w:val="de-DE"/>
        </w:rPr>
        <w:t>Gespräch Era&amp;Narcais Labor (PG/PNG)</w:t>
      </w:r>
      <w:bookmarkEnd w:id="0"/>
      <w:bookmarkEnd w:id="1"/>
    </w:p>
    <w:p w14:paraId="484406D3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1C0291">
        <w:rPr>
          <w:iCs/>
          <w:sz w:val="22"/>
          <w:szCs w:val="22"/>
        </w:rPr>
        <w:t>Nach Gespräch Anan&amp;Chesis Flur (TG)</w:t>
      </w:r>
    </w:p>
    <w:p w14:paraId="74C6A98F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AE0BEA">
        <w:rPr>
          <w:iCs/>
          <w:sz w:val="22"/>
          <w:szCs w:val="22"/>
        </w:rPr>
        <w:t xml:space="preserve">Era </w:t>
      </w:r>
      <w:r>
        <w:rPr>
          <w:iCs/>
          <w:sz w:val="22"/>
          <w:szCs w:val="22"/>
        </w:rPr>
        <w:t>arbeitet im Labor und ist in ihre Arbeit vertieft.</w:t>
      </w:r>
    </w:p>
    <w:p w14:paraId="0463DC26" w14:textId="77777777" w:rsidR="00961EFC" w:rsidRDefault="00961EFC" w:rsidP="00961EFC"/>
    <w:p w14:paraId="06014166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Labor</w:t>
      </w:r>
    </w:p>
    <w:p w14:paraId="7936A43E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Era, Narcais, Atropos, Symbiont</w:t>
      </w:r>
    </w:p>
    <w:p w14:paraId="4047D596" w14:textId="77777777" w:rsidR="00961EFC" w:rsidRDefault="00961EFC" w:rsidP="00961EFC"/>
    <w:p w14:paraId="1ED9A71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"Hey Era."</w:t>
      </w:r>
    </w:p>
    <w:p w14:paraId="1EEC2820" w14:textId="77777777" w:rsidR="00961EFC" w:rsidRDefault="00961EFC" w:rsidP="00961EFC"/>
    <w:p w14:paraId="64CC1662" w14:textId="77777777" w:rsidR="00961EFC" w:rsidRPr="004B3AD0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4B3AD0">
        <w:rPr>
          <w:iCs/>
          <w:sz w:val="22"/>
          <w:szCs w:val="22"/>
        </w:rPr>
        <w:t>Era taucht in der Visual Novel Ansicht auf.</w:t>
      </w:r>
    </w:p>
    <w:p w14:paraId="0483A7BD" w14:textId="77777777" w:rsidR="00961EFC" w:rsidRPr="002B4964" w:rsidRDefault="00961EFC" w:rsidP="00961EFC"/>
    <w:p w14:paraId="49C6B3FC" w14:textId="24EE4A71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>
        <w:rPr>
          <w:iCs/>
          <w:sz w:val="22"/>
          <w:szCs w:val="22"/>
        </w:rPr>
        <w:t>(6.1) "Atropos? Du bist hier? Oh… ich… guten Morgen…"</w:t>
      </w:r>
    </w:p>
    <w:p w14:paraId="66F39878" w14:textId="77777777" w:rsidR="00961EFC" w:rsidRDefault="00961EFC" w:rsidP="00961EFC"/>
    <w:p w14:paraId="2A2D3033" w14:textId="12D7800D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>
        <w:rPr>
          <w:iCs/>
          <w:sz w:val="22"/>
          <w:szCs w:val="22"/>
        </w:rPr>
        <w:t>(6.2)"…"</w:t>
      </w:r>
    </w:p>
    <w:p w14:paraId="229EF0FE" w14:textId="77777777" w:rsidR="00961EFC" w:rsidRDefault="00961EFC" w:rsidP="00961EFC"/>
    <w:p w14:paraId="468FF94B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1C5B94DB" w14:textId="77777777" w:rsidR="00961EFC" w:rsidRDefault="00961EFC" w:rsidP="00961EFC"/>
    <w:p w14:paraId="006A4A89" w14:textId="2461CC8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>
        <w:rPr>
          <w:iCs/>
          <w:sz w:val="22"/>
          <w:szCs w:val="22"/>
        </w:rPr>
        <w:t>(6.3) "Ich… darf ich kurz vorbei? Ich… ich muss zu meinem Arbeitsplatz da drüben."</w:t>
      </w:r>
    </w:p>
    <w:p w14:paraId="08BA2D5C" w14:textId="77777777" w:rsidR="00961EFC" w:rsidRDefault="00961EFC" w:rsidP="00961EFC"/>
    <w:p w14:paraId="696ACFC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"Ja, natürlich… sorry…"</w:t>
      </w:r>
    </w:p>
    <w:p w14:paraId="41B10055" w14:textId="77777777" w:rsidR="00961EFC" w:rsidRDefault="00961EFC" w:rsidP="00961EFC"/>
    <w:p w14:paraId="3E669D89" w14:textId="6C0A5ED2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>
        <w:rPr>
          <w:iCs/>
          <w:sz w:val="22"/>
          <w:szCs w:val="22"/>
        </w:rPr>
        <w:t>(6.4) "Ich… oh nein, es tut mir so leid… das wollte ich nicht. Habe ich dich verletzt? Das… ich… es ist aus Versehen passiert…"</w:t>
      </w:r>
    </w:p>
    <w:p w14:paraId="01B676C0" w14:textId="77777777" w:rsidR="00961EFC" w:rsidRPr="003B2AAD" w:rsidRDefault="00961EFC" w:rsidP="00961EFC"/>
    <w:p w14:paraId="4FF65F64" w14:textId="02B67E7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>
        <w:rPr>
          <w:iCs/>
          <w:sz w:val="22"/>
          <w:szCs w:val="22"/>
        </w:rPr>
        <w:t xml:space="preserve">(6.5) </w:t>
      </w:r>
      <w:r w:rsidRPr="00F45CDB">
        <w:rPr>
          <w:iCs/>
          <w:sz w:val="22"/>
          <w:szCs w:val="22"/>
        </w:rPr>
        <w:t>"Ich… ahhhh…"</w:t>
      </w:r>
    </w:p>
    <w:p w14:paraId="39B66FA6" w14:textId="77777777" w:rsidR="00961EFC" w:rsidRDefault="00961EFC" w:rsidP="00961EFC"/>
    <w:p w14:paraId="26E60880" w14:textId="77777777" w:rsidR="00961EFC" w:rsidRPr="000D5D57" w:rsidRDefault="00961EFC" w:rsidP="00961EFC">
      <w:pPr>
        <w:pStyle w:val="Dialog"/>
        <w:rPr>
          <w:iCs/>
          <w:sz w:val="22"/>
          <w:szCs w:val="22"/>
        </w:rPr>
      </w:pPr>
      <w:r w:rsidRPr="000D5D57">
        <w:rPr>
          <w:iCs/>
          <w:sz w:val="22"/>
          <w:szCs w:val="22"/>
          <w:highlight w:val="yellow"/>
        </w:rPr>
        <w:t># Atropos Gedanken</w:t>
      </w:r>
    </w:p>
    <w:p w14:paraId="61E0DE2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Era ist wirklich süß, aber ihre Mischung aus Tollpatschigkeit und Unsicherheit kann auch ziemlich anstrengend sein."</w:t>
      </w:r>
    </w:p>
    <w:p w14:paraId="0AB68AB5" w14:textId="77777777" w:rsidR="00961EFC" w:rsidRDefault="00961EFC" w:rsidP="00961EFC"/>
    <w:p w14:paraId="17F3F8C1" w14:textId="77777777" w:rsidR="00961EFC" w:rsidRPr="000D5D57" w:rsidRDefault="00961EFC" w:rsidP="00961EFC">
      <w:pPr>
        <w:pStyle w:val="Dialog"/>
        <w:rPr>
          <w:iCs/>
          <w:sz w:val="22"/>
          <w:szCs w:val="22"/>
        </w:rPr>
      </w:pPr>
      <w:r w:rsidRPr="000D5D57">
        <w:rPr>
          <w:iCs/>
          <w:sz w:val="22"/>
          <w:szCs w:val="22"/>
          <w:highlight w:val="yellow"/>
        </w:rPr>
        <w:t># Atropos Gedanken</w:t>
      </w:r>
    </w:p>
    <w:p w14:paraId="059AC408" w14:textId="77777777" w:rsidR="00961EFC" w:rsidRPr="007D2C37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Zum Glück bekommt sie sich immer relativ rasch wieder in den Griff."</w:t>
      </w:r>
    </w:p>
    <w:p w14:paraId="1D5F1810" w14:textId="77777777" w:rsidR="00961EFC" w:rsidRDefault="00961EFC" w:rsidP="00961EFC"/>
    <w:p w14:paraId="642AD74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"Alles in Ordnung. Es war nur ein Missgeschick, nichts worüber du dir Gedanken machen musst</w:t>
      </w:r>
      <w:r w:rsidRPr="778D2AE7">
        <w:rPr>
          <w:sz w:val="22"/>
          <w:szCs w:val="22"/>
        </w:rPr>
        <w:t>."</w:t>
      </w:r>
    </w:p>
    <w:p w14:paraId="5A91CB35" w14:textId="77777777" w:rsidR="00961EFC" w:rsidRPr="003B2AAD" w:rsidRDefault="00961EFC" w:rsidP="00961EFC"/>
    <w:p w14:paraId="262D993B" w14:textId="45364201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>
        <w:rPr>
          <w:iCs/>
          <w:sz w:val="22"/>
          <w:szCs w:val="22"/>
        </w:rPr>
        <w:t xml:space="preserve">(6.7)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Trotzdem… das wollte ich nicht… und dabei wollte ich doch… ich wollte dich…"</w:t>
      </w:r>
    </w:p>
    <w:p w14:paraId="3E5C3244" w14:textId="77777777" w:rsidR="00961EFC" w:rsidRDefault="00961EFC" w:rsidP="00961EFC"/>
    <w:p w14:paraId="72013FA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"Was wolltest du?"</w:t>
      </w:r>
    </w:p>
    <w:p w14:paraId="34F2F707" w14:textId="77777777" w:rsidR="00961EFC" w:rsidRDefault="00961EFC" w:rsidP="00961EFC"/>
    <w:p w14:paraId="67FBA4FA" w14:textId="6D0C408E" w:rsidR="00961EFC" w:rsidRPr="00C223E9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>
        <w:rPr>
          <w:iCs/>
          <w:sz w:val="22"/>
          <w:szCs w:val="22"/>
        </w:rPr>
        <w:t xml:space="preserve">(6.8)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Ich… ich wollte dich fragen… Zeit… du… nächste Woche… ahhh…"</w:t>
      </w:r>
    </w:p>
    <w:p w14:paraId="3BF4F811" w14:textId="77777777" w:rsidR="00961EFC" w:rsidRDefault="00961EFC" w:rsidP="00961EFC"/>
    <w:p w14:paraId="3FDD7792" w14:textId="05213CF4" w:rsidR="00961EFC" w:rsidRPr="00C223E9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>
        <w:rPr>
          <w:iCs/>
          <w:sz w:val="22"/>
          <w:szCs w:val="22"/>
        </w:rPr>
        <w:t>(6.9)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…"</w:t>
      </w:r>
    </w:p>
    <w:p w14:paraId="2E40FC40" w14:textId="77777777" w:rsidR="00961EFC" w:rsidRDefault="00961EFC" w:rsidP="00961EFC">
      <w:pPr>
        <w:pStyle w:val="Dialog"/>
        <w:ind w:left="0"/>
        <w:rPr>
          <w:iCs/>
          <w:sz w:val="22"/>
          <w:szCs w:val="22"/>
          <w:highlight w:val="green"/>
        </w:rPr>
      </w:pPr>
    </w:p>
    <w:p w14:paraId="0E19DF6C" w14:textId="5252BC55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>
        <w:rPr>
          <w:iCs/>
          <w:sz w:val="22"/>
          <w:szCs w:val="22"/>
        </w:rPr>
        <w:t>(</w:t>
      </w:r>
      <w:r w:rsidR="00B14C3C">
        <w:rPr>
          <w:iCs/>
          <w:sz w:val="22"/>
          <w:szCs w:val="22"/>
        </w:rPr>
        <w:t>6.10)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Was ich dich jedenfalls fragen wollte: Hast du nächste Woche Zeit? Ich dachte mir, wir könnten uns vielleicht mal treffen</w:t>
      </w:r>
      <w:r w:rsidRPr="1E2377EE">
        <w:rPr>
          <w:sz w:val="22"/>
          <w:szCs w:val="22"/>
        </w:rPr>
        <w:t>?"</w:t>
      </w:r>
    </w:p>
    <w:p w14:paraId="119CE03E" w14:textId="77777777" w:rsidR="00961EFC" w:rsidRDefault="00961EFC" w:rsidP="00961EFC"/>
    <w:p w14:paraId="4A53723B" w14:textId="77777777" w:rsidR="00961EFC" w:rsidRPr="000D5D57" w:rsidRDefault="00961EFC" w:rsidP="00961EFC">
      <w:pPr>
        <w:pStyle w:val="Dialog"/>
        <w:rPr>
          <w:iCs/>
          <w:sz w:val="22"/>
          <w:szCs w:val="22"/>
        </w:rPr>
      </w:pPr>
      <w:r w:rsidRPr="000D5D57">
        <w:rPr>
          <w:iCs/>
          <w:sz w:val="22"/>
          <w:szCs w:val="22"/>
          <w:highlight w:val="yellow"/>
        </w:rPr>
        <w:t># Atropos Gedanken</w:t>
      </w:r>
    </w:p>
    <w:p w14:paraId="7E5214C0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Das war bei ihr mal wieder eine 180 Grad Wendung. Manchmal frage ich mich</w:t>
      </w:r>
      <w:r w:rsidRPr="320B52E5">
        <w:rPr>
          <w:sz w:val="22"/>
          <w:szCs w:val="22"/>
        </w:rPr>
        <w:t>…"</w:t>
      </w:r>
    </w:p>
    <w:p w14:paraId="2DF3095B" w14:textId="77777777" w:rsidR="00961EFC" w:rsidRDefault="00961EFC" w:rsidP="00961EFC"/>
    <w:p w14:paraId="5FBAA86C" w14:textId="77777777" w:rsidR="00961EFC" w:rsidRPr="004965C6" w:rsidRDefault="00961EFC" w:rsidP="00961EFC">
      <w:pPr>
        <w:pStyle w:val="Dialog"/>
        <w:rPr>
          <w:iCs/>
          <w:sz w:val="22"/>
          <w:szCs w:val="22"/>
        </w:rPr>
      </w:pPr>
      <w:r w:rsidRPr="00434120">
        <w:rPr>
          <w:iCs/>
          <w:sz w:val="22"/>
          <w:szCs w:val="22"/>
          <w:highlight w:val="cyan"/>
        </w:rPr>
        <w:t># Symbiont</w:t>
      </w:r>
    </w:p>
    <w:p w14:paraId="16DC1233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"{i}Sie ist einfach ein wenig unsicher. Es wirkt, als würde sie sich für dich interessieren. Darum ist sie nervös und weiß nicht</w:t>
      </w:r>
      <w:r w:rsidRPr="15FEA76C">
        <w:rPr>
          <w:sz w:val="22"/>
          <w:szCs w:val="22"/>
        </w:rPr>
        <w:t>,</w:t>
      </w:r>
      <w:r>
        <w:rPr>
          <w:iCs/>
          <w:sz w:val="22"/>
          <w:szCs w:val="22"/>
        </w:rPr>
        <w:t xml:space="preserve"> wie sie sich dir gegenüber verhalten soll.</w:t>
      </w:r>
      <w:r w:rsidRPr="00864BA7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{/i}"</w:t>
      </w:r>
    </w:p>
    <w:p w14:paraId="13B2F5A3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53863027" w14:textId="77777777" w:rsidR="00961EFC" w:rsidRPr="004965C6" w:rsidRDefault="00961EFC" w:rsidP="00961EFC">
      <w:pPr>
        <w:pStyle w:val="Dialog"/>
        <w:rPr>
          <w:iCs/>
          <w:sz w:val="22"/>
          <w:szCs w:val="22"/>
        </w:rPr>
      </w:pPr>
      <w:r w:rsidRPr="00434120">
        <w:rPr>
          <w:iCs/>
          <w:sz w:val="22"/>
          <w:szCs w:val="22"/>
          <w:highlight w:val="cyan"/>
        </w:rPr>
        <w:t># Symbiont</w:t>
      </w:r>
    </w:p>
    <w:p w14:paraId="5DF21C03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"{i}Du solltest sie ein wenig beruhigen. Du magst sie doch auch, gestehe es dir ein.</w:t>
      </w:r>
      <w:r w:rsidRPr="007E051F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{/i}"</w:t>
      </w:r>
    </w:p>
    <w:p w14:paraId="2C2982BF" w14:textId="77777777" w:rsidR="00961EFC" w:rsidRPr="00AB34D2" w:rsidRDefault="00961EFC" w:rsidP="00961EFC"/>
    <w:p w14:paraId="4F89A33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"Gerne, warum nicht? Passt dir Donnerstag? Wir könnten Bowlen gehen."</w:t>
      </w:r>
    </w:p>
    <w:p w14:paraId="6E46656A" w14:textId="77777777" w:rsidR="00961EFC" w:rsidRDefault="00961EFC" w:rsidP="00961EFC"/>
    <w:p w14:paraId="1DAD92D0" w14:textId="24AE882D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(6.11)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Wirklich? Ich… ja… ja… Donnerstag passt super!"</w:t>
      </w:r>
    </w:p>
    <w:p w14:paraId="26E6006B" w14:textId="77777777" w:rsidR="00961EFC" w:rsidRDefault="00961EFC" w:rsidP="00961EFC"/>
    <w:p w14:paraId="60AACDF4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C75614">
        <w:rPr>
          <w:iCs/>
          <w:sz w:val="22"/>
          <w:szCs w:val="22"/>
        </w:rPr>
        <w:t>Narcais taucht auf</w:t>
      </w:r>
    </w:p>
    <w:p w14:paraId="13ABF59E" w14:textId="77777777" w:rsidR="00961EFC" w:rsidRDefault="00961EFC" w:rsidP="00961EFC"/>
    <w:p w14:paraId="46FA580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Einen glücklichen guten Morgen zusammen. Habt ihr schon meine letzten Forschungsergebnisse gesehen? Ich kann mich selbst nur loben, sie sind hervorragend ausgefallen."</w:t>
      </w:r>
    </w:p>
    <w:p w14:paraId="0D1110FE" w14:textId="77777777" w:rsidR="00961EFC" w:rsidRDefault="00961EFC" w:rsidP="00961EFC"/>
    <w:p w14:paraId="62C59612" w14:textId="420AF96A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(6.12)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G-Guten Morgen…"</w:t>
      </w:r>
    </w:p>
    <w:p w14:paraId="511B1A69" w14:textId="77777777" w:rsidR="00961EFC" w:rsidRPr="00CA1997" w:rsidRDefault="00961EFC" w:rsidP="00961EFC"/>
    <w:p w14:paraId="17D1213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"Morgen… hattest du dich nicht mit dem Einfluss der Impfung auf Kinder und Jugendliche beschäftigt?"</w:t>
      </w:r>
    </w:p>
    <w:p w14:paraId="4CF4D4A3" w14:textId="77777777" w:rsidR="00961EFC" w:rsidRDefault="00961EFC" w:rsidP="00961EFC"/>
    <w:p w14:paraId="678E42E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Ja, genau. Und ich bin zu dem Schluss gekommen, dass wir es mit Glycohexatenol versuchen sollten."</w:t>
      </w:r>
    </w:p>
    <w:p w14:paraId="57A8D7DA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036DBAC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"Die Jugendlichen vertragen den alten Wirkstoff ebenfalls gut, aber nachweislich können wir keine Kinder damit impfen."</w:t>
      </w:r>
    </w:p>
    <w:p w14:paraId="23A37CC6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51F683E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"Dies birgt allerdings bekannter Weise hohe Risiken, weil die Umweltverschmutzungen durch den Krieg auch Kinder betreffen können."</w:t>
      </w:r>
    </w:p>
    <w:p w14:paraId="792F3C29" w14:textId="77777777" w:rsidR="00961EFC" w:rsidRDefault="00961EFC" w:rsidP="00961EFC"/>
    <w:p w14:paraId="2423EBC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lastRenderedPageBreak/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"Auch ist die Impfung eine Grundvoraussetzung für die Einnahme der Happiness-Pille. Bereits jetzt leiden viel zu viele Kinder unter der späten Einnahme</w:t>
      </w:r>
      <w:r w:rsidRPr="3EFE306B">
        <w:rPr>
          <w:sz w:val="22"/>
          <w:szCs w:val="22"/>
        </w:rPr>
        <w:t>."</w:t>
      </w:r>
    </w:p>
    <w:p w14:paraId="111906F0" w14:textId="77777777" w:rsidR="00961EFC" w:rsidRDefault="00961EFC" w:rsidP="00961EFC"/>
    <w:p w14:paraId="082BF04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"Die Kinder sollten ebenfalls in der Lage sein eine glückliche Kindheit führen zu dürfen! Wenn ich an meine eigene Kindheit denke…"</w:t>
      </w:r>
    </w:p>
    <w:p w14:paraId="18AD3AB2" w14:textId="77777777" w:rsidR="00961EFC" w:rsidRDefault="00961EFC" w:rsidP="00961EFC"/>
    <w:p w14:paraId="48B177E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"Narcais- du zählst nur Fakten auf, die bereits bekannt sind. Was ist jetzt mit dem Glycohexatenol?"</w:t>
      </w:r>
    </w:p>
    <w:p w14:paraId="5B51F6CA" w14:textId="77777777" w:rsidR="00961EFC" w:rsidRDefault="00961EFC" w:rsidP="00961EFC"/>
    <w:p w14:paraId="727598B8" w14:textId="77777777" w:rsidR="00961EFC" w:rsidRPr="000D5D57" w:rsidRDefault="00961EFC" w:rsidP="00961EFC">
      <w:pPr>
        <w:pStyle w:val="Dialog"/>
        <w:rPr>
          <w:iCs/>
          <w:sz w:val="22"/>
          <w:szCs w:val="22"/>
        </w:rPr>
      </w:pPr>
      <w:r w:rsidRPr="000D5D57">
        <w:rPr>
          <w:iCs/>
          <w:sz w:val="22"/>
          <w:szCs w:val="22"/>
          <w:highlight w:val="yellow"/>
        </w:rPr>
        <w:t># Atropos Gedanken</w:t>
      </w:r>
    </w:p>
    <w:p w14:paraId="2470B5EB" w14:textId="77777777" w:rsidR="00961EFC" w:rsidRPr="00B47DF4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Er nutzt wirklich jede Chance</w:t>
      </w:r>
      <w:r w:rsidRPr="2E2C0B34">
        <w:rPr>
          <w:sz w:val="22"/>
          <w:szCs w:val="22"/>
        </w:rPr>
        <w:t>,</w:t>
      </w:r>
      <w:r>
        <w:rPr>
          <w:iCs/>
          <w:sz w:val="22"/>
          <w:szCs w:val="22"/>
        </w:rPr>
        <w:t xml:space="preserve"> um mit seinem Wissen zu prahlen…"</w:t>
      </w:r>
    </w:p>
    <w:p w14:paraId="12FFC194" w14:textId="77777777" w:rsidR="00961EFC" w:rsidRDefault="00961EFC" w:rsidP="00961EFC"/>
    <w:p w14:paraId="78B20FF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"Ich habe die Erkenntnis gewonnen, dass der Wirkstoff die Durchführung der Impfung um einige Jahre vorverlegen dürfte."</w:t>
      </w:r>
    </w:p>
    <w:p w14:paraId="621CA38B" w14:textId="77777777" w:rsidR="00961EFC" w:rsidRPr="00E233D4" w:rsidRDefault="00961EFC" w:rsidP="00961EFC"/>
    <w:p w14:paraId="7FBAF9B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"Diesbezüglich hatte ich einige Forschungen durchgeführt, welche meine Erkenntnis belegt haben</w:t>
      </w:r>
      <w:r w:rsidRPr="396DE255">
        <w:rPr>
          <w:sz w:val="22"/>
          <w:szCs w:val="22"/>
        </w:rPr>
        <w:t>."</w:t>
      </w:r>
    </w:p>
    <w:p w14:paraId="430AC2BD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0EDD9DD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"Ich habe bereits einen umfassenden Bericht dazu verfasst und dir geschickt. Aber du musst vermutlich nur einen kurzen Blick darauf werfen…"</w:t>
      </w:r>
    </w:p>
    <w:p w14:paraId="66FBDD2C" w14:textId="77777777" w:rsidR="00961EFC" w:rsidRDefault="00961EFC" w:rsidP="00961EFC"/>
    <w:p w14:paraId="6760CC0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"Du weißt, dass ich immer beste Arbeit abliefere und keine Fehler mache."</w:t>
      </w:r>
    </w:p>
    <w:p w14:paraId="07812495" w14:textId="77777777" w:rsidR="00961EFC" w:rsidRDefault="00961EFC" w:rsidP="00961EFC"/>
    <w:p w14:paraId="0065266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</w:t>
      </w:r>
      <w:r w:rsidRPr="2F5F07E1">
        <w:rPr>
          <w:rFonts w:eastAsia="Courier New"/>
          <w:sz w:val="22"/>
          <w:szCs w:val="22"/>
        </w:rPr>
        <w:t>Danke, ich beschäftige mich später damit."</w:t>
      </w:r>
    </w:p>
    <w:p w14:paraId="437EC85C" w14:textId="77777777" w:rsidR="00961EFC" w:rsidRPr="00B027A6" w:rsidRDefault="00961EFC" w:rsidP="00961EFC"/>
    <w:p w14:paraId="71D938D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"Ja, natürlich. Lass dir Zeit. Nicht jeder kann so schnell und effizient arbeiten wie ich…"</w:t>
      </w:r>
    </w:p>
    <w:p w14:paraId="35660937" w14:textId="77777777" w:rsidR="00961EFC" w:rsidRDefault="00961EFC" w:rsidP="00961EFC"/>
    <w:p w14:paraId="267C418C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C75614">
        <w:rPr>
          <w:iCs/>
          <w:sz w:val="22"/>
          <w:szCs w:val="22"/>
        </w:rPr>
        <w:t xml:space="preserve">Narcais </w:t>
      </w:r>
      <w:r>
        <w:rPr>
          <w:iCs/>
          <w:sz w:val="22"/>
          <w:szCs w:val="22"/>
        </w:rPr>
        <w:t>verschwindet</w:t>
      </w:r>
    </w:p>
    <w:p w14:paraId="07EB650A" w14:textId="77777777" w:rsidR="00961EFC" w:rsidRPr="00E20F32" w:rsidRDefault="00961EFC" w:rsidP="00961EFC"/>
    <w:p w14:paraId="6C8FE78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"Sorry für die Unterbrechung, Era. Also, wir schreiben dann einfach die Tage, okay?"</w:t>
      </w:r>
    </w:p>
    <w:p w14:paraId="67B311E5" w14:textId="77777777" w:rsidR="00961EFC" w:rsidRPr="001B5EAB" w:rsidRDefault="00961EFC" w:rsidP="00961EFC"/>
    <w:p w14:paraId="5BC259D4" w14:textId="1FCFDD6D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(6.13)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J-Ja… natürlich. Danke Atropos!"</w:t>
      </w:r>
    </w:p>
    <w:p w14:paraId="49FCF979" w14:textId="77777777" w:rsidR="00961EFC" w:rsidRDefault="00961EFC" w:rsidP="00961EFC"/>
    <w:p w14:paraId="08FB8089" w14:textId="77777777" w:rsidR="00961EFC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2" w:name="_Toc48434306"/>
      <w:r>
        <w:rPr>
          <w:lang w:val="de-DE"/>
        </w:rPr>
        <w:t>8. Gespräch Labor (direkt Arbeit) (PG)</w:t>
      </w:r>
      <w:bookmarkEnd w:id="2"/>
    </w:p>
    <w:p w14:paraId="337EB8A0" w14:textId="77777777" w:rsidR="00961EFC" w:rsidRPr="0029235C" w:rsidRDefault="00961EFC" w:rsidP="00961EFC">
      <w:pPr>
        <w:pStyle w:val="Dialog"/>
        <w:ind w:left="0"/>
        <w:rPr>
          <w:iCs/>
          <w:sz w:val="22"/>
          <w:szCs w:val="22"/>
        </w:rPr>
      </w:pPr>
      <w:r w:rsidRPr="0029235C">
        <w:rPr>
          <w:iCs/>
          <w:sz w:val="22"/>
          <w:szCs w:val="22"/>
        </w:rPr>
        <w:t>Entspricht größtenteils 6.) Gespräch Era&amp;Narcais Labor (PG)</w:t>
      </w:r>
    </w:p>
    <w:p w14:paraId="1F7D9616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AE0BEA">
        <w:rPr>
          <w:iCs/>
          <w:sz w:val="22"/>
          <w:szCs w:val="22"/>
        </w:rPr>
        <w:t xml:space="preserve">Era </w:t>
      </w:r>
      <w:r>
        <w:rPr>
          <w:iCs/>
          <w:sz w:val="22"/>
          <w:szCs w:val="22"/>
        </w:rPr>
        <w:t>arbeitet im Labor und ist in ihre Arbeit vertieft.</w:t>
      </w:r>
    </w:p>
    <w:p w14:paraId="2FF39A2B" w14:textId="77777777" w:rsidR="00961EFC" w:rsidRDefault="00961EFC" w:rsidP="00961EFC"/>
    <w:p w14:paraId="2F6E24BC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Labor</w:t>
      </w:r>
    </w:p>
    <w:p w14:paraId="2F841438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lastRenderedPageBreak/>
        <w:t xml:space="preserve">Auftauchende Personen: </w:t>
      </w:r>
      <w:r>
        <w:rPr>
          <w:iCs/>
          <w:sz w:val="22"/>
          <w:szCs w:val="22"/>
        </w:rPr>
        <w:t>Era, Narcais, Atropos, Symbiont</w:t>
      </w:r>
    </w:p>
    <w:p w14:paraId="79086C9A" w14:textId="77777777" w:rsidR="00961EFC" w:rsidRPr="001B5476" w:rsidRDefault="00961EFC" w:rsidP="00961EFC"/>
    <w:p w14:paraId="533B3BFE" w14:textId="77777777" w:rsidR="00961EFC" w:rsidRPr="00095537" w:rsidRDefault="00961EFC" w:rsidP="00961EFC"/>
    <w:p w14:paraId="2279566B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"Hey Era."</w:t>
      </w:r>
    </w:p>
    <w:p w14:paraId="23F503DD" w14:textId="77777777" w:rsidR="00961EFC" w:rsidRDefault="00961EFC" w:rsidP="00961EFC"/>
    <w:p w14:paraId="09A20995" w14:textId="77777777" w:rsidR="00961EFC" w:rsidRPr="004B3AD0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4B3AD0">
        <w:rPr>
          <w:iCs/>
          <w:sz w:val="22"/>
          <w:szCs w:val="22"/>
        </w:rPr>
        <w:t>Era taucht in der Visual Novel Ansicht auf.</w:t>
      </w:r>
    </w:p>
    <w:p w14:paraId="285659DE" w14:textId="77777777" w:rsidR="00961EFC" w:rsidRPr="002B4964" w:rsidRDefault="00961EFC" w:rsidP="00961EFC"/>
    <w:p w14:paraId="13C27118" w14:textId="3E9090FD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(8.1)</w:t>
      </w:r>
      <w:r>
        <w:rPr>
          <w:iCs/>
          <w:sz w:val="22"/>
          <w:szCs w:val="22"/>
        </w:rPr>
        <w:t xml:space="preserve"> "Atropos? Du bist hier? Oh… ich… guten Morgen…"</w:t>
      </w:r>
    </w:p>
    <w:p w14:paraId="25795839" w14:textId="77777777" w:rsidR="00961EFC" w:rsidRDefault="00961EFC" w:rsidP="00961EFC"/>
    <w:p w14:paraId="3B3A4685" w14:textId="2BA804D3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(8.2)</w:t>
      </w:r>
      <w:r>
        <w:rPr>
          <w:iCs/>
          <w:sz w:val="22"/>
          <w:szCs w:val="22"/>
        </w:rPr>
        <w:t xml:space="preserve"> "…"</w:t>
      </w:r>
    </w:p>
    <w:p w14:paraId="45B01E8E" w14:textId="77777777" w:rsidR="00961EFC" w:rsidRDefault="00961EFC" w:rsidP="00961EFC"/>
    <w:p w14:paraId="1090F6F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245E4EB9" w14:textId="77777777" w:rsidR="00961EFC" w:rsidRDefault="00961EFC" w:rsidP="00961EFC"/>
    <w:p w14:paraId="50FEDA82" w14:textId="2DA26C8F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(8.3)</w:t>
      </w:r>
      <w:r>
        <w:rPr>
          <w:iCs/>
          <w:sz w:val="22"/>
          <w:szCs w:val="22"/>
        </w:rPr>
        <w:t xml:space="preserve"> "Ich… darf ich kurz vorbei? Ich… ich muss zu meinem Arbeitsplatz da drüben."</w:t>
      </w:r>
    </w:p>
    <w:p w14:paraId="5C119C1E" w14:textId="77777777" w:rsidR="00961EFC" w:rsidRDefault="00961EFC" w:rsidP="00961EFC"/>
    <w:p w14:paraId="2A9F248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"Ja, natürlich… sorry…"</w:t>
      </w:r>
    </w:p>
    <w:p w14:paraId="36486180" w14:textId="77777777" w:rsidR="00961EFC" w:rsidRDefault="00961EFC" w:rsidP="00961EFC"/>
    <w:p w14:paraId="11D12FEA" w14:textId="4A90593B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(8.4)</w:t>
      </w:r>
      <w:r>
        <w:rPr>
          <w:iCs/>
          <w:sz w:val="22"/>
          <w:szCs w:val="22"/>
        </w:rPr>
        <w:t xml:space="preserve"> "Ich… oh nein, es tut mir so leid… das wollte ich nicht. Habe ich dich verletzt? Das… ich… es ist aus Versehen passiert…"</w:t>
      </w:r>
    </w:p>
    <w:p w14:paraId="2127D144" w14:textId="77777777" w:rsidR="00961EFC" w:rsidRPr="003B2AAD" w:rsidRDefault="00961EFC" w:rsidP="00961EFC"/>
    <w:p w14:paraId="0F93EC75" w14:textId="669FA4CC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(8.5)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"Ich… ahhhh…"</w:t>
      </w:r>
    </w:p>
    <w:p w14:paraId="38E2F44F" w14:textId="77777777" w:rsidR="00961EFC" w:rsidRDefault="00961EFC" w:rsidP="00961EFC"/>
    <w:p w14:paraId="75C35030" w14:textId="77777777" w:rsidR="00961EFC" w:rsidRPr="000D5D57" w:rsidRDefault="00961EFC" w:rsidP="00961EFC">
      <w:pPr>
        <w:pStyle w:val="Dialog"/>
        <w:rPr>
          <w:iCs/>
          <w:sz w:val="22"/>
          <w:szCs w:val="22"/>
        </w:rPr>
      </w:pPr>
      <w:r w:rsidRPr="000D5D57">
        <w:rPr>
          <w:iCs/>
          <w:sz w:val="22"/>
          <w:szCs w:val="22"/>
          <w:highlight w:val="yellow"/>
        </w:rPr>
        <w:t># Atropos Gedanken</w:t>
      </w:r>
    </w:p>
    <w:p w14:paraId="60E84B4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Era ist wirklich süß, aber ihre Mischung aus Tollpatschigkeit und Unsicherheit kann auch ziemlich anstrengend sein."</w:t>
      </w:r>
    </w:p>
    <w:p w14:paraId="4A9DD191" w14:textId="77777777" w:rsidR="00961EFC" w:rsidRDefault="00961EFC" w:rsidP="00961EFC"/>
    <w:p w14:paraId="237D8689" w14:textId="77777777" w:rsidR="00961EFC" w:rsidRPr="000D5D57" w:rsidRDefault="00961EFC" w:rsidP="00961EFC">
      <w:pPr>
        <w:pStyle w:val="Dialog"/>
        <w:rPr>
          <w:iCs/>
          <w:sz w:val="22"/>
          <w:szCs w:val="22"/>
        </w:rPr>
      </w:pPr>
      <w:r w:rsidRPr="000D5D57">
        <w:rPr>
          <w:iCs/>
          <w:sz w:val="22"/>
          <w:szCs w:val="22"/>
          <w:highlight w:val="yellow"/>
        </w:rPr>
        <w:t># Atropos Gedanken</w:t>
      </w:r>
    </w:p>
    <w:p w14:paraId="219F0DF6" w14:textId="77777777" w:rsidR="00961EFC" w:rsidRPr="007D2C37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Zum Glück bekommt sie sich immer relativ rasch wieder in den Griff."</w:t>
      </w:r>
    </w:p>
    <w:p w14:paraId="6DE76830" w14:textId="77777777" w:rsidR="00961EFC" w:rsidRDefault="00961EFC" w:rsidP="00961EFC"/>
    <w:p w14:paraId="6194E0C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"Alles in Ordnung. Es war nur ein Missgeschick, nichts worüber du dir Gedanken machen müsstest."</w:t>
      </w:r>
    </w:p>
    <w:p w14:paraId="277F8543" w14:textId="77777777" w:rsidR="00961EFC" w:rsidRPr="003B2AAD" w:rsidRDefault="00961EFC" w:rsidP="00961EFC"/>
    <w:p w14:paraId="62282ECF" w14:textId="3395B5B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(8.6)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Trotzdem… das wollte ich nicht… und dabei wollte ich doch… ich wollte dich…"</w:t>
      </w:r>
    </w:p>
    <w:p w14:paraId="3A98A260" w14:textId="77777777" w:rsidR="00961EFC" w:rsidRDefault="00961EFC" w:rsidP="00961EFC"/>
    <w:p w14:paraId="0C9A1B4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"Was wolltest du?"</w:t>
      </w:r>
    </w:p>
    <w:p w14:paraId="0F159444" w14:textId="77777777" w:rsidR="00961EFC" w:rsidRDefault="00961EFC" w:rsidP="00961EFC"/>
    <w:p w14:paraId="49E5B8E3" w14:textId="46E6747E" w:rsidR="00961EFC" w:rsidRPr="00C223E9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(8.7)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Ich… ich wollte dich fragen… Zeit… du… nächste Woche… ahhh…"</w:t>
      </w:r>
    </w:p>
    <w:p w14:paraId="0CF2C18C" w14:textId="77777777" w:rsidR="00961EFC" w:rsidRDefault="00961EFC" w:rsidP="00961EFC"/>
    <w:p w14:paraId="57F7CC9C" w14:textId="120FEAA1" w:rsidR="00961EFC" w:rsidRPr="00C223E9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(8.8)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…"</w:t>
      </w:r>
    </w:p>
    <w:p w14:paraId="587151B7" w14:textId="77777777" w:rsidR="00961EFC" w:rsidRDefault="00961EFC" w:rsidP="00961EFC">
      <w:pPr>
        <w:pStyle w:val="Dialog"/>
        <w:ind w:left="0"/>
        <w:rPr>
          <w:iCs/>
          <w:sz w:val="22"/>
          <w:szCs w:val="22"/>
          <w:highlight w:val="green"/>
        </w:rPr>
      </w:pPr>
    </w:p>
    <w:p w14:paraId="0E58B98B" w14:textId="26684F7A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(8.9)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Was ich dich jedenfalls fragen wollte: Hast du nächste Woche Zeit? Ich dachte mir wir könnten uns vielleicht mal treffen?"</w:t>
      </w:r>
    </w:p>
    <w:p w14:paraId="7CD2B7B9" w14:textId="77777777" w:rsidR="00961EFC" w:rsidRDefault="00961EFC" w:rsidP="00961EFC"/>
    <w:p w14:paraId="3ADF372F" w14:textId="77777777" w:rsidR="00961EFC" w:rsidRPr="000D5D57" w:rsidRDefault="00961EFC" w:rsidP="00961EFC">
      <w:pPr>
        <w:pStyle w:val="Dialog"/>
        <w:rPr>
          <w:iCs/>
          <w:sz w:val="22"/>
          <w:szCs w:val="22"/>
        </w:rPr>
      </w:pPr>
      <w:r w:rsidRPr="000D5D57">
        <w:rPr>
          <w:iCs/>
          <w:sz w:val="22"/>
          <w:szCs w:val="22"/>
          <w:highlight w:val="yellow"/>
        </w:rPr>
        <w:t># Atropos Gedanken</w:t>
      </w:r>
    </w:p>
    <w:p w14:paraId="2054CD09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Das war bei ihr mal wieder eine 180 Grad Wendung. Manchmal frage ich mich</w:t>
      </w:r>
      <w:r w:rsidRPr="665F9A0C">
        <w:rPr>
          <w:sz w:val="22"/>
          <w:szCs w:val="22"/>
        </w:rPr>
        <w:t>…"</w:t>
      </w:r>
    </w:p>
    <w:p w14:paraId="704A8644" w14:textId="77777777" w:rsidR="00961EFC" w:rsidRDefault="00961EFC" w:rsidP="00961EFC"/>
    <w:p w14:paraId="760DE126" w14:textId="77777777" w:rsidR="00961EFC" w:rsidRPr="004965C6" w:rsidRDefault="00961EFC" w:rsidP="00961EFC">
      <w:pPr>
        <w:pStyle w:val="Dialog"/>
        <w:rPr>
          <w:iCs/>
          <w:sz w:val="22"/>
          <w:szCs w:val="22"/>
        </w:rPr>
      </w:pPr>
      <w:r w:rsidRPr="00434120">
        <w:rPr>
          <w:iCs/>
          <w:sz w:val="22"/>
          <w:szCs w:val="22"/>
          <w:highlight w:val="cyan"/>
        </w:rPr>
        <w:t># Symbiont</w:t>
      </w:r>
    </w:p>
    <w:p w14:paraId="0D83782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"{i}Sie ist einfach ein wenig unsicher. Es wirkt, als würde sie sich für dich interessieren. Darum ist sie nervös und weiß nicht</w:t>
      </w:r>
      <w:r w:rsidRPr="748176E1">
        <w:rPr>
          <w:sz w:val="22"/>
          <w:szCs w:val="22"/>
        </w:rPr>
        <w:t>,</w:t>
      </w:r>
      <w:r>
        <w:rPr>
          <w:iCs/>
          <w:sz w:val="22"/>
          <w:szCs w:val="22"/>
        </w:rPr>
        <w:t xml:space="preserve"> wie sie sich dir gegenüber verhalten soll.</w:t>
      </w:r>
      <w:r w:rsidRPr="00864BA7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{/i}"</w:t>
      </w:r>
    </w:p>
    <w:p w14:paraId="07A521B3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650A85F9" w14:textId="77777777" w:rsidR="00961EFC" w:rsidRPr="004965C6" w:rsidRDefault="00961EFC" w:rsidP="00961EFC">
      <w:pPr>
        <w:pStyle w:val="Dialog"/>
        <w:rPr>
          <w:iCs/>
          <w:sz w:val="22"/>
          <w:szCs w:val="22"/>
        </w:rPr>
      </w:pPr>
      <w:r w:rsidRPr="00434120">
        <w:rPr>
          <w:iCs/>
          <w:sz w:val="22"/>
          <w:szCs w:val="22"/>
          <w:highlight w:val="cyan"/>
        </w:rPr>
        <w:t># Symbiont</w:t>
      </w:r>
    </w:p>
    <w:p w14:paraId="5FC29944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"{i}Du solltest sie ein wenig beruhigen. Du magst sie doch auch, gestehe es dir ein.</w:t>
      </w:r>
      <w:r w:rsidRPr="007E051F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{/i}"</w:t>
      </w:r>
    </w:p>
    <w:p w14:paraId="477EB08D" w14:textId="77777777" w:rsidR="00961EFC" w:rsidRPr="00AB34D2" w:rsidRDefault="00961EFC" w:rsidP="00961EFC"/>
    <w:p w14:paraId="6247EBC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"Gerne, warum nicht? Passt dir Donnerstag? Wir könnten Bowlen gehen."</w:t>
      </w:r>
    </w:p>
    <w:p w14:paraId="7C2E5530" w14:textId="77777777" w:rsidR="00961EFC" w:rsidRDefault="00961EFC" w:rsidP="00961EFC"/>
    <w:p w14:paraId="18870F58" w14:textId="72DEDA58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>(8.10)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Wirklich? Ich… ja… ja… Donnerstag passt super!"</w:t>
      </w:r>
    </w:p>
    <w:p w14:paraId="10647505" w14:textId="77777777" w:rsidR="00961EFC" w:rsidRDefault="00961EFC" w:rsidP="00961EFC"/>
    <w:p w14:paraId="78E9F05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"Dann ist es abgemacht."</w:t>
      </w:r>
    </w:p>
    <w:p w14:paraId="41B559C6" w14:textId="77777777" w:rsidR="00961EFC" w:rsidRPr="00586EC6" w:rsidRDefault="00961EFC" w:rsidP="00961EFC"/>
    <w:p w14:paraId="6541CEA1" w14:textId="256505AE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(8.11)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Kommen… kommen Chesis und Kloth dann auch mit? Ihr drei seid wirklich unzertrennlich, seit ihr hier angefangen habt</w:t>
      </w:r>
      <w:r w:rsidRPr="1C70FA9B">
        <w:rPr>
          <w:sz w:val="22"/>
          <w:szCs w:val="22"/>
        </w:rPr>
        <w:t>…"</w:t>
      </w:r>
    </w:p>
    <w:p w14:paraId="28A0DE31" w14:textId="77777777" w:rsidR="00961EFC" w:rsidRDefault="00961EFC" w:rsidP="00961EFC"/>
    <w:p w14:paraId="3E78C04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"Möchtest du denn, dass sie mitkommen?" </w:t>
      </w:r>
    </w:p>
    <w:p w14:paraId="3974A89A" w14:textId="77777777" w:rsidR="00961EFC" w:rsidRDefault="00961EFC" w:rsidP="00961EFC"/>
    <w:p w14:paraId="4B74E2C1" w14:textId="107901ED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(8.12)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Also… Ich… Ich… Nein, ehrlich gesagt, würde ich lieber Zeit mit dir alleine verbringen."</w:t>
      </w:r>
    </w:p>
    <w:p w14:paraId="5E2BD28A" w14:textId="77777777" w:rsidR="00961EFC" w:rsidRPr="00473A96" w:rsidRDefault="00961EFC" w:rsidP="00961EFC"/>
    <w:p w14:paraId="5238DC76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C75614">
        <w:rPr>
          <w:iCs/>
          <w:sz w:val="22"/>
          <w:szCs w:val="22"/>
        </w:rPr>
        <w:t>Narcais taucht auf</w:t>
      </w:r>
    </w:p>
    <w:p w14:paraId="6A6E7D05" w14:textId="77777777" w:rsidR="00961EFC" w:rsidRDefault="00961EFC" w:rsidP="00961EFC"/>
    <w:p w14:paraId="2BBF271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Einen glücklichen guten Morgen zusammen. Was habe ich verpasst? Redet ihr über mich?"</w:t>
      </w:r>
    </w:p>
    <w:p w14:paraId="5F4AB9D9" w14:textId="77777777" w:rsidR="00961EFC" w:rsidRPr="005C4E6A" w:rsidRDefault="00961EFC" w:rsidP="00961EFC"/>
    <w:p w14:paraId="50C8B1A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"Morgen… Und nein, nicht jedes Gespräch dreht sich gleich um dich, Narcais. (lacht)"</w:t>
      </w:r>
    </w:p>
    <w:p w14:paraId="3E53CB6D" w14:textId="77777777" w:rsidR="00961EFC" w:rsidRDefault="00961EFC" w:rsidP="00961EFC"/>
    <w:p w14:paraId="2FAFEF30" w14:textId="58684552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(8.13)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G-Guten Morgen… es ging gerade um Kloth und Chesis."</w:t>
      </w:r>
    </w:p>
    <w:p w14:paraId="0B77CF12" w14:textId="77777777" w:rsidR="00961EFC" w:rsidRPr="00192125" w:rsidRDefault="00961EFC" w:rsidP="00961EFC"/>
    <w:p w14:paraId="0E4F95B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 xml:space="preserve">Ach die drei unzertrennlichen Freunde. Ihr </w:t>
      </w:r>
      <w:r w:rsidRPr="748176E1">
        <w:rPr>
          <w:sz w:val="22"/>
          <w:szCs w:val="22"/>
        </w:rPr>
        <w:t>wart</w:t>
      </w:r>
      <w:r>
        <w:rPr>
          <w:iCs/>
          <w:sz w:val="22"/>
          <w:szCs w:val="22"/>
        </w:rPr>
        <w:t xml:space="preserve"> schon damals in der Schule berühmt berüchtigt. Keiner konnte euch das Wasser reichen."</w:t>
      </w:r>
    </w:p>
    <w:p w14:paraId="1E2F85D1" w14:textId="77777777" w:rsidR="00961EFC" w:rsidRDefault="00961EFC" w:rsidP="00961EFC"/>
    <w:p w14:paraId="202D71D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Abgesehen von mir natürlich, aber das haben alle verkannt."</w:t>
      </w:r>
    </w:p>
    <w:p w14:paraId="0A748FC3" w14:textId="77777777" w:rsidR="00961EFC" w:rsidRDefault="00961EFC" w:rsidP="00961EFC"/>
    <w:p w14:paraId="34BBD2BB" w14:textId="5D32E9FA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lastRenderedPageBreak/>
        <w:t>"Era"</w:t>
      </w:r>
      <w:r w:rsidR="00B14C3C">
        <w:rPr>
          <w:iCs/>
          <w:sz w:val="22"/>
          <w:szCs w:val="22"/>
        </w:rPr>
        <w:t xml:space="preserve">(8.14)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Hattet ihr damals eigentlich alle gleichzeitig angefangen hier zu arbeiten, Atropos?"</w:t>
      </w:r>
    </w:p>
    <w:p w14:paraId="24900DD4" w14:textId="77777777" w:rsidR="00961EFC" w:rsidRDefault="00961EFC" w:rsidP="00961EFC"/>
    <w:p w14:paraId="456F32D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"Nein, Kloth hatte ein paar Jahre vor uns angefangen. Er wurde damals von Anan höchstpersönlich rekrutiert."</w:t>
      </w:r>
    </w:p>
    <w:p w14:paraId="55FE3E1E" w14:textId="77777777" w:rsidR="00961EFC" w:rsidRDefault="00961EFC" w:rsidP="00961EFC"/>
    <w:p w14:paraId="15A1E0D7" w14:textId="11922A71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(8.15)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Von Anan?"</w:t>
      </w:r>
    </w:p>
    <w:p w14:paraId="7E3B46B5" w14:textId="77777777" w:rsidR="00961EFC" w:rsidRDefault="00961EFC" w:rsidP="00961EFC"/>
    <w:p w14:paraId="43148D3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"Kloth hatte bei einer Feier eine Rede über Aither und die Bedeutung des Glücks gehalten und konnte so Anan von sich überzeugen."</w:t>
      </w:r>
    </w:p>
    <w:p w14:paraId="067A030C" w14:textId="77777777" w:rsidR="00961EFC" w:rsidRDefault="00961EFC" w:rsidP="00961EFC"/>
    <w:p w14:paraId="11D3A034" w14:textId="64BEABD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(8.16)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Kloth ist wirklich mitreißend. Er ist Anan sehr ähnlich. Fast schon wie Vater und Sohn."</w:t>
      </w:r>
    </w:p>
    <w:p w14:paraId="7EB5B13F" w14:textId="77777777" w:rsidR="00961EFC" w:rsidRDefault="00961EFC" w:rsidP="00961EFC"/>
    <w:p w14:paraId="1B5DAD3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"Das stimmt wohl. (lacht)"</w:t>
      </w:r>
    </w:p>
    <w:p w14:paraId="73CB8746" w14:textId="77777777" w:rsidR="00961EFC" w:rsidRPr="00CB1A24" w:rsidRDefault="00961EFC" w:rsidP="00961EFC"/>
    <w:p w14:paraId="62117646" w14:textId="2055F472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(8.17)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Und… und was war mit Chesis und dir gewesen?"</w:t>
      </w:r>
    </w:p>
    <w:p w14:paraId="52F3405B" w14:textId="77777777" w:rsidR="00961EFC" w:rsidRDefault="00961EFC" w:rsidP="00961EFC"/>
    <w:p w14:paraId="58F8D69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"Kloth hatte mich zu einem Praktikum überredet und es war die beste Entscheidung meines Lebens, es zu machen</w:t>
      </w:r>
      <w:r w:rsidRPr="57358BE6">
        <w:rPr>
          <w:sz w:val="22"/>
          <w:szCs w:val="22"/>
        </w:rPr>
        <w:t>."</w:t>
      </w:r>
    </w:p>
    <w:p w14:paraId="5D4D88DE" w14:textId="77777777" w:rsidR="00961EFC" w:rsidRDefault="00961EFC" w:rsidP="00961EFC"/>
    <w:p w14:paraId="02888BF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lastRenderedPageBreak/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"Und dann hatten Kloth und ich Chesis überzeugt doch ebenfalls hier anzufangen, weil er hier gute Chancen hat trotz seiner introvertierten Art."</w:t>
      </w:r>
    </w:p>
    <w:p w14:paraId="4B6E11A4" w14:textId="77777777" w:rsidR="00961EFC" w:rsidRDefault="00961EFC" w:rsidP="00961EFC"/>
    <w:p w14:paraId="58A7A00A" w14:textId="5856BCBC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(8.18)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Stimmt… es ist wirklich schwer mit ihm zu reden… ich hatte es ein paar Mal versucht und dann musste ich aufgegeben. Dir gegenüber ist er dagegen so offen."</w:t>
      </w:r>
    </w:p>
    <w:p w14:paraId="31B379D9" w14:textId="77777777" w:rsidR="00961EFC" w:rsidRDefault="00961EFC" w:rsidP="00961EFC"/>
    <w:p w14:paraId="4D5647FB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"Wir sind immerhin auch schon seit Ewigkeiten befreundet. Ich bin mir sicher, mit der Zeit wird er sich auch dir gegenüber mehr öffnen</w:t>
      </w:r>
      <w:r w:rsidRPr="1619293B">
        <w:rPr>
          <w:sz w:val="22"/>
          <w:szCs w:val="22"/>
        </w:rPr>
        <w:t>."</w:t>
      </w:r>
    </w:p>
    <w:p w14:paraId="02145356" w14:textId="77777777" w:rsidR="00961EFC" w:rsidRDefault="00961EFC" w:rsidP="00961EFC"/>
    <w:p w14:paraId="60CDB3FA" w14:textId="2B94D77B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(8.19)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Das… das wäre sehr schön."</w:t>
      </w:r>
    </w:p>
    <w:p w14:paraId="4E7E5E54" w14:textId="77777777" w:rsidR="00961EFC" w:rsidRDefault="00961EFC" w:rsidP="00961EFC"/>
    <w:p w14:paraId="60F5AB8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Seid ihr fertig mit eurem Gespräch über nicht anwesende Personen? Ich bin auch noch da."</w:t>
      </w:r>
    </w:p>
    <w:p w14:paraId="4BC36E21" w14:textId="77777777" w:rsidR="00961EFC" w:rsidRDefault="00961EFC" w:rsidP="00961EFC"/>
    <w:p w14:paraId="2364D86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"Wer könnte dich vergessen? (lacht)"</w:t>
      </w:r>
    </w:p>
    <w:p w14:paraId="6ECDECC2" w14:textId="77777777" w:rsidR="00961EFC" w:rsidRDefault="00961EFC" w:rsidP="00961EFC"/>
    <w:p w14:paraId="6D00C16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Niemand, das ist mir bewusst!"</w:t>
      </w:r>
    </w:p>
    <w:p w14:paraId="5108F1EC" w14:textId="77777777" w:rsidR="00961EFC" w:rsidRDefault="00961EFC" w:rsidP="00961EFC"/>
    <w:p w14:paraId="5F35D2A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Jedenfalls: Ich habe einen Bericht verfasst, den du noch durcharbeiten müsstest."</w:t>
      </w:r>
    </w:p>
    <w:p w14:paraId="2EDF74C3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4D8F2EB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 bin mir sicher, dass er keine Fehler hat, immerhin habe ich ihn erstellt, aber so ist nun mal die Vorschrift."</w:t>
      </w:r>
    </w:p>
    <w:p w14:paraId="0900D098" w14:textId="77777777" w:rsidR="00961EFC" w:rsidRDefault="00961EFC" w:rsidP="00961EFC"/>
    <w:p w14:paraId="7F4F191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"Es ging um den Einfluss der Impfung auf Kinder und Jugendliche, richtig?"</w:t>
      </w:r>
    </w:p>
    <w:p w14:paraId="18820782" w14:textId="77777777" w:rsidR="00961EFC" w:rsidRDefault="00961EFC" w:rsidP="00961EFC"/>
    <w:p w14:paraId="4F66C7C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Ja, genau. Und diesbezüglich: Ich habe einige…"</w:t>
      </w:r>
    </w:p>
    <w:p w14:paraId="350B67C0" w14:textId="77777777" w:rsidR="00961EFC" w:rsidRDefault="00961EFC" w:rsidP="00961EFC"/>
    <w:p w14:paraId="119802A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"Können wir deinen Vortrag auf später verschieben? Ich muss noch etwas für Anan fertig zusammenstellen. Ich beschäftige mich später mit deinem Bericht."</w:t>
      </w:r>
    </w:p>
    <w:p w14:paraId="0FAA623D" w14:textId="77777777" w:rsidR="00961EFC" w:rsidRDefault="00961EFC" w:rsidP="00961EFC"/>
    <w:p w14:paraId="1687800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 bin froh zu hören, dass wenigstens eine Person hier meine Arbeit wertschätzt. Ich arbeite nun weiter."</w:t>
      </w:r>
    </w:p>
    <w:p w14:paraId="6747330E" w14:textId="77777777" w:rsidR="00961EFC" w:rsidRDefault="00961EFC" w:rsidP="00961EFC"/>
    <w:p w14:paraId="317E87DD" w14:textId="77777777" w:rsidR="00961EFC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3" w:name="_Toc48434307"/>
      <w:r>
        <w:rPr>
          <w:lang w:val="de-DE"/>
        </w:rPr>
        <w:t>9. Ankündigung Triumvirat (PG)</w:t>
      </w:r>
      <w:bookmarkEnd w:id="3"/>
    </w:p>
    <w:p w14:paraId="5E2EF2B7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827B43">
        <w:rPr>
          <w:iCs/>
          <w:sz w:val="22"/>
          <w:szCs w:val="22"/>
        </w:rPr>
        <w:t>Atropos hat sich mit seinen Kollegen unterhalten und arbeitet nun weiter.  Die Übertragung von Anan, Atlas und Adrés erfolgt auf dem großen Bildschirm im Labor.</w:t>
      </w:r>
    </w:p>
    <w:p w14:paraId="4A22309E" w14:textId="77777777" w:rsidR="00961EFC" w:rsidRDefault="00961EFC" w:rsidP="00961EFC"/>
    <w:p w14:paraId="1CB00AF2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Labor, Fernsehbildschirm</w:t>
      </w:r>
    </w:p>
    <w:p w14:paraId="28A0AED2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Atlas, Anan, Adrés, Era, Narcais, Atropos</w:t>
      </w:r>
    </w:p>
    <w:p w14:paraId="375F7E03" w14:textId="77777777" w:rsidR="00961EFC" w:rsidRPr="00D96373" w:rsidRDefault="00961EFC" w:rsidP="00961EFC"/>
    <w:p w14:paraId="65721D1E" w14:textId="77777777" w:rsidR="00961EFC" w:rsidRPr="000D5D57" w:rsidRDefault="00961EFC" w:rsidP="00961EFC">
      <w:pPr>
        <w:pStyle w:val="Dialog"/>
        <w:rPr>
          <w:iCs/>
          <w:sz w:val="22"/>
          <w:szCs w:val="22"/>
        </w:rPr>
      </w:pPr>
      <w:r w:rsidRPr="000D5D57">
        <w:rPr>
          <w:iCs/>
          <w:sz w:val="22"/>
          <w:szCs w:val="22"/>
          <w:highlight w:val="yellow"/>
        </w:rPr>
        <w:t># Atropos Gedanken</w:t>
      </w:r>
    </w:p>
    <w:p w14:paraId="65D3F48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Zurück an die Arbeit."</w:t>
      </w:r>
    </w:p>
    <w:p w14:paraId="0F5960E0" w14:textId="77777777" w:rsidR="00961EFC" w:rsidRDefault="00961EFC" w:rsidP="00961EFC"/>
    <w:p w14:paraId="72E625D2" w14:textId="77777777" w:rsidR="00961EFC" w:rsidRPr="00044873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0245EF3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br/>
      </w:r>
      <w:r>
        <w:br/>
      </w:r>
      <w:r w:rsidRPr="00044873">
        <w:rPr>
          <w:iCs/>
          <w:sz w:val="22"/>
          <w:szCs w:val="22"/>
          <w:highlight w:val="red"/>
        </w:rPr>
        <w:t>"</w:t>
      </w:r>
      <w:r>
        <w:rPr>
          <w:iCs/>
          <w:sz w:val="22"/>
          <w:szCs w:val="22"/>
          <w:highlight w:val="red"/>
        </w:rPr>
        <w:t>D</w:t>
      </w:r>
      <w:r w:rsidRPr="00044873">
        <w:rPr>
          <w:iCs/>
          <w:sz w:val="22"/>
          <w:szCs w:val="22"/>
          <w:highlight w:val="red"/>
        </w:rPr>
        <w:t>urchsage"</w:t>
      </w:r>
      <w:r>
        <w:rPr>
          <w:iCs/>
          <w:sz w:val="22"/>
          <w:szCs w:val="22"/>
        </w:rPr>
        <w:t xml:space="preserve"> </w:t>
      </w:r>
      <w:r w:rsidRPr="00C06E00">
        <w:rPr>
          <w:iCs/>
          <w:sz w:val="22"/>
          <w:szCs w:val="22"/>
        </w:rPr>
        <w:t>"{i}</w:t>
      </w:r>
      <w:r>
        <w:rPr>
          <w:bCs/>
          <w:sz w:val="22"/>
          <w:szCs w:val="22"/>
        </w:rPr>
        <w:t xml:space="preserve">Lebe glücklich. Erfülle deinen Traum. Dein Leben ist dein Traum. Deine Träume werden wahr. </w:t>
      </w:r>
      <w:r w:rsidRPr="00C06E00">
        <w:rPr>
          <w:iCs/>
          <w:sz w:val="22"/>
          <w:szCs w:val="22"/>
        </w:rPr>
        <w:t>{/i}"</w:t>
      </w:r>
    </w:p>
    <w:p w14:paraId="4FF5CEB1" w14:textId="77777777" w:rsidR="00961EFC" w:rsidRPr="0068769B" w:rsidRDefault="00961EFC" w:rsidP="00961EFC"/>
    <w:p w14:paraId="2407365E" w14:textId="77777777" w:rsidR="00961EFC" w:rsidRDefault="00961EFC" w:rsidP="00961EFC">
      <w:pPr>
        <w:pStyle w:val="Dialog"/>
        <w:rPr>
          <w:bCs/>
          <w:sz w:val="22"/>
          <w:szCs w:val="22"/>
        </w:rPr>
      </w:pPr>
      <w:r w:rsidRPr="00044873">
        <w:rPr>
          <w:iCs/>
          <w:sz w:val="22"/>
          <w:szCs w:val="22"/>
          <w:highlight w:val="red"/>
        </w:rPr>
        <w:t>"</w:t>
      </w:r>
      <w:r>
        <w:rPr>
          <w:iCs/>
          <w:sz w:val="22"/>
          <w:szCs w:val="22"/>
          <w:highlight w:val="red"/>
        </w:rPr>
        <w:t>D</w:t>
      </w:r>
      <w:r w:rsidRPr="00044873">
        <w:rPr>
          <w:iCs/>
          <w:sz w:val="22"/>
          <w:szCs w:val="22"/>
          <w:highlight w:val="red"/>
        </w:rPr>
        <w:t>urchsage"</w:t>
      </w:r>
      <w:r>
        <w:rPr>
          <w:iCs/>
          <w:sz w:val="22"/>
          <w:szCs w:val="22"/>
        </w:rPr>
        <w:t xml:space="preserve"> "</w:t>
      </w:r>
      <w:r w:rsidRPr="00C06E00">
        <w:rPr>
          <w:iCs/>
          <w:sz w:val="22"/>
          <w:szCs w:val="22"/>
        </w:rPr>
        <w:t>{i}</w:t>
      </w:r>
      <w:r>
        <w:rPr>
          <w:bCs/>
          <w:sz w:val="22"/>
          <w:szCs w:val="22"/>
        </w:rPr>
        <w:t>Nimm Happiness ein und lebe dein Leben so wie du willst</w:t>
      </w:r>
      <w:r w:rsidRPr="008C1FD4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Happiness, dein Leben, deine Entscheidung, deine Glücklichkeit. {/i}"</w:t>
      </w:r>
    </w:p>
    <w:p w14:paraId="43BD8B5D" w14:textId="77777777" w:rsidR="00961EFC" w:rsidRDefault="00961EFC" w:rsidP="00961EFC">
      <w:pPr>
        <w:pStyle w:val="Dialog"/>
        <w:rPr>
          <w:bCs/>
          <w:sz w:val="22"/>
          <w:szCs w:val="22"/>
        </w:rPr>
      </w:pP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br/>
      </w:r>
      <w:r w:rsidRPr="00044873">
        <w:rPr>
          <w:iCs/>
          <w:sz w:val="22"/>
          <w:szCs w:val="22"/>
          <w:highlight w:val="red"/>
        </w:rPr>
        <w:t>"</w:t>
      </w:r>
      <w:r>
        <w:rPr>
          <w:iCs/>
          <w:sz w:val="22"/>
          <w:szCs w:val="22"/>
          <w:highlight w:val="red"/>
        </w:rPr>
        <w:t>D</w:t>
      </w:r>
      <w:r w:rsidRPr="00044873">
        <w:rPr>
          <w:iCs/>
          <w:sz w:val="22"/>
          <w:szCs w:val="22"/>
          <w:highlight w:val="red"/>
        </w:rPr>
        <w:t>urchsage"</w:t>
      </w:r>
      <w:r>
        <w:rPr>
          <w:iCs/>
          <w:sz w:val="22"/>
          <w:szCs w:val="22"/>
        </w:rPr>
        <w:t xml:space="preserve"> </w:t>
      </w:r>
      <w:r w:rsidRPr="008C1FD4">
        <w:rPr>
          <w:bCs/>
          <w:sz w:val="22"/>
          <w:szCs w:val="22"/>
        </w:rPr>
        <w:t>"{i}</w:t>
      </w:r>
      <w:r>
        <w:rPr>
          <w:bCs/>
          <w:sz w:val="22"/>
          <w:szCs w:val="22"/>
        </w:rPr>
        <w:t>In wenigen Minuten erfolgt eine Übertragung von Anan. Bitte schaltet die entsprechenden Bildschirme ein. {/i}"</w:t>
      </w:r>
    </w:p>
    <w:p w14:paraId="5998591B" w14:textId="77777777" w:rsidR="00961EFC" w:rsidRDefault="00961EFC" w:rsidP="00961EFC"/>
    <w:p w14:paraId="449F5758" w14:textId="4720EB81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 xml:space="preserve">(9.1)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Ich… ich kümmere mich darum!"</w:t>
      </w:r>
    </w:p>
    <w:p w14:paraId="2FE6B272" w14:textId="77777777" w:rsidR="00961EFC" w:rsidRDefault="00961EFC" w:rsidP="00961EFC"/>
    <w:p w14:paraId="40589356" w14:textId="77777777" w:rsidR="00961EFC" w:rsidRDefault="00961EFC" w:rsidP="00961EFC">
      <w:pPr>
        <w:pStyle w:val="Dialog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# </w:t>
      </w:r>
      <w:r w:rsidRPr="00E35D8C">
        <w:rPr>
          <w:bCs/>
          <w:sz w:val="22"/>
          <w:szCs w:val="22"/>
        </w:rPr>
        <w:t xml:space="preserve">für den Fall, dass Atropos sich </w:t>
      </w:r>
      <w:r>
        <w:rPr>
          <w:bCs/>
          <w:sz w:val="22"/>
          <w:szCs w:val="22"/>
        </w:rPr>
        <w:t>davor mit Neiro darüber unterhalten hat</w:t>
      </w:r>
    </w:p>
    <w:p w14:paraId="21190E81" w14:textId="77777777" w:rsidR="00961EFC" w:rsidRPr="0049791B" w:rsidRDefault="00961EFC" w:rsidP="00961EFC"/>
    <w:p w14:paraId="594E308C" w14:textId="77777777" w:rsidR="00961EFC" w:rsidRPr="000D5D57" w:rsidRDefault="00961EFC" w:rsidP="00961EFC">
      <w:pPr>
        <w:pStyle w:val="Dialog"/>
        <w:rPr>
          <w:iCs/>
          <w:sz w:val="22"/>
          <w:szCs w:val="22"/>
        </w:rPr>
      </w:pPr>
      <w:r w:rsidRPr="000D5D57">
        <w:rPr>
          <w:iCs/>
          <w:sz w:val="22"/>
          <w:szCs w:val="22"/>
          <w:highlight w:val="yellow"/>
        </w:rPr>
        <w:t># Atropos Gedanken</w:t>
      </w:r>
    </w:p>
    <w:p w14:paraId="27A941DA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Das muss die Übertragung sein, die Neiro vorhin erwähnt hatte."</w:t>
      </w:r>
    </w:p>
    <w:p w14:paraId="23501D9E" w14:textId="77777777" w:rsidR="00961EFC" w:rsidRDefault="00961EFC" w:rsidP="00961EFC"/>
    <w:p w14:paraId="538CEC92" w14:textId="77777777" w:rsidR="00961EFC" w:rsidRPr="000D5D57" w:rsidRDefault="00961EFC" w:rsidP="00961EFC">
      <w:pPr>
        <w:pStyle w:val="Dialog"/>
        <w:rPr>
          <w:iCs/>
          <w:sz w:val="22"/>
          <w:szCs w:val="22"/>
        </w:rPr>
      </w:pPr>
      <w:r w:rsidRPr="000D5D57">
        <w:rPr>
          <w:iCs/>
          <w:sz w:val="22"/>
          <w:szCs w:val="22"/>
          <w:highlight w:val="yellow"/>
        </w:rPr>
        <w:t># Atropos Gedanken</w:t>
      </w:r>
    </w:p>
    <w:p w14:paraId="605C8364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Ob er wohl mit allen Informationen Recht hatte?"</w:t>
      </w:r>
    </w:p>
    <w:p w14:paraId="582971D0" w14:textId="77777777" w:rsidR="00961EFC" w:rsidRDefault="00961EFC" w:rsidP="00961EFC"/>
    <w:p w14:paraId="49001446" w14:textId="77777777" w:rsidR="00961EFC" w:rsidRDefault="00961EFC" w:rsidP="00961EFC">
      <w:pPr>
        <w:pStyle w:val="Dialog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>#</w:t>
      </w:r>
      <w:r w:rsidRPr="00195D39">
        <w:rPr>
          <w:bCs/>
          <w:sz w:val="22"/>
          <w:szCs w:val="22"/>
        </w:rPr>
        <w:t xml:space="preserve"> ab hier wieder alle</w:t>
      </w:r>
    </w:p>
    <w:p w14:paraId="2316A7DC" w14:textId="77777777" w:rsidR="00961EFC" w:rsidRDefault="00961EFC" w:rsidP="00961EFC">
      <w:pPr>
        <w:pStyle w:val="Dialog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# </w:t>
      </w:r>
      <w:r w:rsidRPr="00072CFB">
        <w:rPr>
          <w:bCs/>
          <w:sz w:val="22"/>
          <w:szCs w:val="22"/>
        </w:rPr>
        <w:t>Bild wechselt von Laborhintergrund in Nahansicht des Bildschirms. Atlas, Anan und Adrés tauchen nebeneinander auf</w:t>
      </w:r>
    </w:p>
    <w:p w14:paraId="37326203" w14:textId="77777777" w:rsidR="00961EFC" w:rsidRDefault="00961EFC" w:rsidP="00961EFC"/>
    <w:p w14:paraId="22E6E4A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hoffe, ihr alle hattet heute bisher einen glücklichen Tag gehabt</w:t>
      </w:r>
      <w:r w:rsidRPr="1619293B">
        <w:rPr>
          <w:sz w:val="22"/>
          <w:szCs w:val="22"/>
        </w:rPr>
        <w:t>."</w:t>
      </w:r>
    </w:p>
    <w:p w14:paraId="0EDFCE04" w14:textId="77777777" w:rsidR="00961EFC" w:rsidRPr="0065486A" w:rsidRDefault="00961EFC" w:rsidP="00961EFC"/>
    <w:p w14:paraId="3AEF2B0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"An meiner Seite befinden sich Atlas und Adrés. Zwei Namen, die euch nicht ganz unbekannt sein dürften."</w:t>
      </w:r>
    </w:p>
    <w:p w14:paraId="0452482B" w14:textId="77777777" w:rsidR="00961EFC" w:rsidRDefault="00961EFC" w:rsidP="00961EFC"/>
    <w:p w14:paraId="63A75BE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"Aufgrund der instabilen Verbindung werden sie nicht persönlich zu euch sprechen können, aber ich spreche heute im Namen von uns allen zu euch."</w:t>
      </w:r>
    </w:p>
    <w:p w14:paraId="267EB026" w14:textId="77777777" w:rsidR="00961EFC" w:rsidRDefault="00961EFC" w:rsidP="00961EFC"/>
    <w:p w14:paraId="653870D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bin mir sicher, keiner von euch hat vergessen, was sich in nicht einmal einem Monat zum 37. Mal jähren wird</w:t>
      </w:r>
      <w:r w:rsidRPr="1619293B">
        <w:rPr>
          <w:sz w:val="22"/>
          <w:szCs w:val="22"/>
        </w:rPr>
        <w:t>."</w:t>
      </w:r>
    </w:p>
    <w:p w14:paraId="414E4D3D" w14:textId="77777777" w:rsidR="00961EFC" w:rsidRDefault="00961EFC" w:rsidP="00961EFC"/>
    <w:p w14:paraId="73F5E22B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"Der Gründungstag von Aither."</w:t>
      </w:r>
    </w:p>
    <w:p w14:paraId="3AF270A0" w14:textId="77777777" w:rsidR="00961EFC" w:rsidRDefault="00961EFC" w:rsidP="00961EFC"/>
    <w:p w14:paraId="01D77E4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lastRenderedPageBreak/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"Und in diesem Jahr fällt der Gründungstag mit einem ganz besonderen Ereignis zusammen."</w:t>
      </w:r>
    </w:p>
    <w:p w14:paraId="4313F63B" w14:textId="77777777" w:rsidR="00961EFC" w:rsidRDefault="00961EFC" w:rsidP="00961EFC"/>
    <w:p w14:paraId="6FDA151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"Die Happiness-Pille ist noch nicht vollkommen. Sie ist in einer stetigen Weiterentwicklung, damit die Menschheit eines Tages perfektes Glück erfahren darf."</w:t>
      </w:r>
    </w:p>
    <w:p w14:paraId="1C690F05" w14:textId="77777777" w:rsidR="00961EFC" w:rsidRDefault="00961EFC" w:rsidP="00961EFC"/>
    <w:p w14:paraId="0571F4A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"Und diesem perfekten Glück sind wir einen Schritt nähergekommen."</w:t>
      </w:r>
    </w:p>
    <w:p w14:paraId="7FC48415" w14:textId="77777777" w:rsidR="00961EFC" w:rsidRDefault="00961EFC" w:rsidP="00961EFC"/>
    <w:p w14:paraId="310C27C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"Die neue Tablette wird stärker sein, besser sein, glücklicher machen. Niemand muss mehr in der Angst leben, sie einmal zu vergessen und dadurch sein Glück zu verlieren</w:t>
      </w:r>
      <w:r w:rsidRPr="1619293B">
        <w:rPr>
          <w:sz w:val="22"/>
          <w:szCs w:val="22"/>
        </w:rPr>
        <w:t>."</w:t>
      </w:r>
    </w:p>
    <w:p w14:paraId="3A5E7A12" w14:textId="77777777" w:rsidR="00961EFC" w:rsidRDefault="00961EFC" w:rsidP="00961EFC"/>
    <w:p w14:paraId="557DE5A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verspreche es euch. Die Menschheit wird niemals wieder das erleiden müssen, was in der Vergangenheit vorgefallen ist."</w:t>
      </w:r>
    </w:p>
    <w:p w14:paraId="59DFD45D" w14:textId="77777777" w:rsidR="00961EFC" w:rsidRDefault="00961EFC" w:rsidP="00961EFC"/>
    <w:p w14:paraId="7AE2E36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"Eines Tages werden wir das Glück erreichen, was jeder einzelne Mensch verdient hat. Perfekten Frieden und perfekte Glücklichkeit."</w:t>
      </w:r>
    </w:p>
    <w:p w14:paraId="6D3BBF29" w14:textId="77777777" w:rsidR="00961EFC" w:rsidRDefault="00961EFC" w:rsidP="00961EFC"/>
    <w:p w14:paraId="28217DC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bin bereit alles dafür zu geben und gemeinsam können wir diesen Traum erreichen. Diese perfekte, heile Welt."</w:t>
      </w:r>
    </w:p>
    <w:p w14:paraId="27E24AAD" w14:textId="77777777" w:rsidR="00961EFC" w:rsidRDefault="00961EFC" w:rsidP="00961EFC"/>
    <w:p w14:paraId="2F57A87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"Atlas und Adrés sind meine Mitstreiter, seit sie mich im Krieg gerettet haben. Sie retteten mich, obwohl wir damals auf unterschiedlichen Seiten standen</w:t>
      </w:r>
      <w:r w:rsidRPr="1619293B">
        <w:rPr>
          <w:sz w:val="22"/>
          <w:szCs w:val="22"/>
        </w:rPr>
        <w:t>."</w:t>
      </w:r>
    </w:p>
    <w:p w14:paraId="50E699FF" w14:textId="77777777" w:rsidR="00961EFC" w:rsidRDefault="00961EFC" w:rsidP="00961EFC"/>
    <w:p w14:paraId="39AEB16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"Das öffnete mir meine Augen und ließ mich erkennen, dass all der Krieg sinnlos war. Dass das nicht die Lösung war, nach der wir streben sollten."</w:t>
      </w:r>
    </w:p>
    <w:p w14:paraId="7DD8166D" w14:textId="77777777" w:rsidR="00961EFC" w:rsidRDefault="00961EFC" w:rsidP="00961EFC"/>
    <w:p w14:paraId="65E1504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"Stattdessen sollten wir nach Glück streben. Denn Glück ist es, was das höchste </w:t>
      </w:r>
      <w:commentRangeStart w:id="4"/>
      <w:r>
        <w:rPr>
          <w:iCs/>
          <w:sz w:val="22"/>
          <w:szCs w:val="22"/>
        </w:rPr>
        <w:t>Ziel des Individuums ist</w:t>
      </w:r>
      <w:commentRangeEnd w:id="4"/>
      <w:r>
        <w:commentReference w:id="4"/>
      </w:r>
      <w:r>
        <w:rPr>
          <w:iCs/>
          <w:sz w:val="22"/>
          <w:szCs w:val="22"/>
        </w:rPr>
        <w:t>. "</w:t>
      </w:r>
    </w:p>
    <w:p w14:paraId="0FD1973A" w14:textId="77777777" w:rsidR="00961EFC" w:rsidRDefault="00961EFC" w:rsidP="00961EFC"/>
    <w:p w14:paraId="76A340F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"Glück ist alles, was der Mensch in seinem Leben braucht. Ohne Glück verliert das Leben seinen Wert und seinen Sinn. "</w:t>
      </w:r>
    </w:p>
    <w:p w14:paraId="70004D12" w14:textId="77777777" w:rsidR="00961EFC" w:rsidRDefault="00961EFC" w:rsidP="00961EFC"/>
    <w:p w14:paraId="5699A9CB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"Um diesen Triumph in unserem langen, beschwerlichen Weg auf der Suche nach Glück zu feiern, werden Adrés und Atlas zum Gründungstag nach Astoa reisen. "</w:t>
      </w:r>
    </w:p>
    <w:p w14:paraId="6013AD22" w14:textId="77777777" w:rsidR="00961EFC" w:rsidRDefault="00961EFC" w:rsidP="00961EFC"/>
    <w:p w14:paraId="6DE5C9C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"Ihr seid alle herzlich eingeladen, diesen Triumph auszukosten und an dem berauschenden Fest teilzunehmen, welches Aither in gesamt Astoa ausrichten wird. "</w:t>
      </w:r>
    </w:p>
    <w:p w14:paraId="237A4AEF" w14:textId="77777777" w:rsidR="00961EFC" w:rsidRDefault="00961EFC" w:rsidP="00961EFC"/>
    <w:p w14:paraId="2599678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lastRenderedPageBreak/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"Weil ihr uns dabei helft das Glück unter die Menschen zu bringen, werdet ihr natürlich dafür belohnt. Ihr seid die ersten, die die neue Happiness erhalten. "</w:t>
      </w:r>
    </w:p>
    <w:p w14:paraId="09246794" w14:textId="77777777" w:rsidR="00961EFC" w:rsidRDefault="00961EFC" w:rsidP="00961EFC"/>
    <w:p w14:paraId="54A65695" w14:textId="77777777" w:rsidR="00961EFC" w:rsidRPr="00281537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"Verteilt das Glück. Bringt anderen Glück. Seid selbst glücklich! Lebt, sodass ihr glücklich seid! Macht die Welt zu einem besseren Ort!"</w:t>
      </w:r>
    </w:p>
    <w:p w14:paraId="0C54665A" w14:textId="77777777" w:rsidR="00961EFC" w:rsidRDefault="00961EFC" w:rsidP="00961EFC"/>
    <w:p w14:paraId="1CE74478" w14:textId="77777777" w:rsidR="00961EFC" w:rsidRPr="00A26A25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"Vergesst niemals: Happiness. Dein Leben. Deine Entscheidung. Deine Glücklichkeit. "</w:t>
      </w:r>
    </w:p>
    <w:p w14:paraId="6F3A64CA" w14:textId="77777777" w:rsidR="00961EFC" w:rsidRDefault="00961EFC" w:rsidP="00961EFC"/>
    <w:p w14:paraId="2E39983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danke euch für eure wertvolle Zeit. Lasst uns für die Glücklichkeit kämpfen! Lasst uns für unser eigenes Glück kämpfen! Aither wird euch stets bei diesem Kampf unterstützen!"</w:t>
      </w:r>
    </w:p>
    <w:p w14:paraId="72922390" w14:textId="77777777" w:rsidR="00961EFC" w:rsidRDefault="00961EFC" w:rsidP="00961EFC"/>
    <w:p w14:paraId="6B6B4F7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"Ihr seid der Rest der Menschheit. Wir müssen überleben und unseren Nachkommen eine heile, gute Welt überlassen. Nicht die Trümmer, welche unsere Vorfahren uns überlassen haben."</w:t>
      </w:r>
    </w:p>
    <w:p w14:paraId="0ED531C6" w14:textId="77777777" w:rsidR="00961EFC" w:rsidRDefault="00961EFC" w:rsidP="00961EFC"/>
    <w:p w14:paraId="23E337C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"Also kämpft an meiner Seite und lasst uns die Welt verändern!"</w:t>
      </w:r>
    </w:p>
    <w:p w14:paraId="5EE04FCB" w14:textId="77777777" w:rsidR="00961EFC" w:rsidRPr="006B7485" w:rsidRDefault="00961EFC" w:rsidP="00961EFC"/>
    <w:p w14:paraId="5E6211E9" w14:textId="77777777" w:rsidR="00961EFC" w:rsidRDefault="00961EFC" w:rsidP="00961EFC">
      <w:pPr>
        <w:pStyle w:val="Dialog"/>
        <w:ind w:left="0"/>
        <w:rPr>
          <w:rFonts w:eastAsia="Courier New"/>
          <w:sz w:val="22"/>
          <w:szCs w:val="22"/>
        </w:rPr>
      </w:pPr>
      <w:r w:rsidRPr="276E78A4">
        <w:rPr>
          <w:rFonts w:eastAsia="Courier New"/>
          <w:sz w:val="22"/>
          <w:szCs w:val="22"/>
        </w:rPr>
        <w:t># Übertragung wird beendet und der Labor ist wieder im Hintergrund.</w:t>
      </w:r>
    </w:p>
    <w:p w14:paraId="7355F873" w14:textId="77777777" w:rsidR="00961EFC" w:rsidRDefault="00961EFC" w:rsidP="00961EFC"/>
    <w:p w14:paraId="442947B1" w14:textId="191442C4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 xml:space="preserve">(9.2)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Wow…"</w:t>
      </w:r>
    </w:p>
    <w:p w14:paraId="7EB02B23" w14:textId="77777777" w:rsidR="00961EFC" w:rsidRPr="00D07BB6" w:rsidRDefault="00961EFC" w:rsidP="00961EFC"/>
    <w:p w14:paraId="4773D5C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Man könnte ihm den ganzen Tag zuhören ohne müde zu werden…"</w:t>
      </w:r>
    </w:p>
    <w:p w14:paraId="41DC004A" w14:textId="77777777" w:rsidR="00961EFC" w:rsidRDefault="00961EFC" w:rsidP="00961EFC"/>
    <w:p w14:paraId="3003F30C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28FD6D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Und das von jemandem, der sich selbst am liebsten den ganzen Tag zuhört."</w:t>
      </w:r>
    </w:p>
    <w:p w14:paraId="0332F5BE" w14:textId="77777777" w:rsidR="00961EFC" w:rsidRDefault="00961EFC" w:rsidP="00961EFC">
      <w:pPr>
        <w:pStyle w:val="Dialog"/>
        <w:rPr>
          <w:iCs/>
          <w:sz w:val="22"/>
          <w:szCs w:val="22"/>
          <w:highlight w:val="yellow"/>
        </w:rPr>
      </w:pPr>
    </w:p>
    <w:p w14:paraId="550A2D8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"Dieser Mann ist wirklich unglaublich… Man spürt mit jeder Faser seines Körpers, wie wichtig ihm das Wohl aller Menschen ist</w:t>
      </w:r>
      <w:r w:rsidRPr="1619293B">
        <w:rPr>
          <w:sz w:val="22"/>
          <w:szCs w:val="22"/>
        </w:rPr>
        <w:t>."</w:t>
      </w:r>
    </w:p>
    <w:p w14:paraId="0280592E" w14:textId="77777777" w:rsidR="00961EFC" w:rsidRDefault="00961EFC" w:rsidP="00961EFC"/>
    <w:p w14:paraId="10E9DD61" w14:textId="601EDE0F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 xml:space="preserve">(9.3)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Er… er ist wirklich beeindruckend… Er hat so viel in seinem Leben erreicht und dennoch hört er nie auf an das Glück aller Menschen zu denken."</w:t>
      </w:r>
    </w:p>
    <w:p w14:paraId="76DE9765" w14:textId="77777777" w:rsidR="00961EFC" w:rsidRDefault="00961EFC" w:rsidP="00961EFC"/>
    <w:p w14:paraId="546307A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"Ich frage mich, welchen Preis er wohl dafür bezahlen muss?"</w:t>
      </w:r>
    </w:p>
    <w:p w14:paraId="7628BB1F" w14:textId="77777777" w:rsidR="00961EFC" w:rsidRDefault="00961EFC" w:rsidP="00961EFC"/>
    <w:p w14:paraId="139F9C5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Egal wie hoch er auch sein mag. Ich bin mir sicher, dass Anan nicht eine Sekunde zögert, diesen zu bezahlen</w:t>
      </w:r>
      <w:r w:rsidRPr="1619293B">
        <w:rPr>
          <w:sz w:val="22"/>
          <w:szCs w:val="22"/>
        </w:rPr>
        <w:t>."</w:t>
      </w:r>
    </w:p>
    <w:p w14:paraId="6D3D3D52" w14:textId="77777777" w:rsidR="00961EFC" w:rsidRPr="0089507F" w:rsidRDefault="00961EFC" w:rsidP="00961EFC"/>
    <w:p w14:paraId="616667D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lastRenderedPageBreak/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"Jetzt sollten wir aber zurück an die Arbeit, wir müssen heute noch einiges schaffen."</w:t>
      </w:r>
    </w:p>
    <w:p w14:paraId="30A9FF5E" w14:textId="77777777" w:rsidR="00961EFC" w:rsidRDefault="00961EFC" w:rsidP="00961EFC"/>
    <w:p w14:paraId="04B67A57" w14:textId="77777777" w:rsidR="00961EFC" w:rsidRPr="00031CFD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031CFD">
        <w:rPr>
          <w:iCs/>
          <w:sz w:val="22"/>
          <w:szCs w:val="22"/>
        </w:rPr>
        <w:t>Bildschirm wird schwarz und blendet dann wieder auf. Erneut ins Labor.</w:t>
      </w:r>
    </w:p>
    <w:p w14:paraId="67801021" w14:textId="77777777" w:rsidR="00961EFC" w:rsidRPr="0089507F" w:rsidRDefault="00961EFC" w:rsidP="00961EFC"/>
    <w:p w14:paraId="36F7A87E" w14:textId="77777777" w:rsidR="00961EFC" w:rsidRPr="001D7777" w:rsidRDefault="00961EFC" w:rsidP="00961EFC"/>
    <w:p w14:paraId="5607AFD5" w14:textId="77777777" w:rsidR="00961EFC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5" w:name="_Toc48434311"/>
      <w:r>
        <w:rPr>
          <w:lang w:val="de-DE"/>
        </w:rPr>
        <w:t>13. Gespräch Labor niedergeschlagen (PNG)</w:t>
      </w:r>
      <w:bookmarkEnd w:id="5"/>
    </w:p>
    <w:p w14:paraId="7FF151D8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2868EC">
        <w:rPr>
          <w:iCs/>
          <w:sz w:val="22"/>
          <w:szCs w:val="22"/>
        </w:rPr>
        <w:t xml:space="preserve">Atropos erreicht das Labor in </w:t>
      </w:r>
      <w:r>
        <w:rPr>
          <w:iCs/>
          <w:sz w:val="22"/>
          <w:szCs w:val="22"/>
        </w:rPr>
        <w:t>niedergeschlagener</w:t>
      </w:r>
      <w:r w:rsidRPr="002868EC">
        <w:rPr>
          <w:iCs/>
          <w:sz w:val="22"/>
          <w:szCs w:val="22"/>
        </w:rPr>
        <w:t xml:space="preserve"> Stimmung, nachdem er Anan über den Weg gelaufen ist und </w:t>
      </w:r>
      <w:r>
        <w:rPr>
          <w:iCs/>
          <w:sz w:val="22"/>
          <w:szCs w:val="22"/>
        </w:rPr>
        <w:t>sich fragte, warum die Pille eigentlich so wichtig ist.</w:t>
      </w:r>
    </w:p>
    <w:p w14:paraId="67DDD902" w14:textId="77777777" w:rsidR="00961EFC" w:rsidRDefault="00961EFC" w:rsidP="00961EFC"/>
    <w:p w14:paraId="44DB0036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Labor</w:t>
      </w:r>
    </w:p>
    <w:p w14:paraId="20A3F355" w14:textId="77777777" w:rsidR="00961EFC" w:rsidRDefault="00961EFC" w:rsidP="00961EFC">
      <w:pPr>
        <w:pStyle w:val="Dialog"/>
        <w:ind w:left="0"/>
        <w:rPr>
          <w:ins w:id="6" w:author="Sabrina Knoops" w:date="2020-08-04T18:40:00Z"/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Era, Narcais, Atropos</w:t>
      </w:r>
    </w:p>
    <w:p w14:paraId="4CBAC3F1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</w:p>
    <w:p w14:paraId="33FBDA0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"Hey Era."</w:t>
      </w:r>
    </w:p>
    <w:p w14:paraId="5FE72FF4" w14:textId="77777777" w:rsidR="00961EFC" w:rsidRDefault="00961EFC" w:rsidP="00961EFC"/>
    <w:p w14:paraId="43278A71" w14:textId="77777777" w:rsidR="00961EFC" w:rsidRPr="004B3AD0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4B3AD0">
        <w:rPr>
          <w:iCs/>
          <w:sz w:val="22"/>
          <w:szCs w:val="22"/>
        </w:rPr>
        <w:t>Era taucht in der Visual Novel Ansicht auf.</w:t>
      </w:r>
    </w:p>
    <w:p w14:paraId="5EF6F2FB" w14:textId="77777777" w:rsidR="00961EFC" w:rsidRPr="002B4964" w:rsidRDefault="00961EFC" w:rsidP="00961EFC"/>
    <w:p w14:paraId="42D47088" w14:textId="21F1EEDA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(13.1)  </w:t>
      </w:r>
      <w:r>
        <w:rPr>
          <w:iCs/>
          <w:sz w:val="22"/>
          <w:szCs w:val="22"/>
        </w:rPr>
        <w:t xml:space="preserve"> "Atropos? Du bist hier? Oh… ich… guten Morgen…"</w:t>
      </w:r>
    </w:p>
    <w:p w14:paraId="6AEDFA14" w14:textId="77777777" w:rsidR="00961EFC" w:rsidRDefault="00961EFC" w:rsidP="00961EFC"/>
    <w:p w14:paraId="469FC7F4" w14:textId="203F902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(13.2)   </w:t>
      </w:r>
      <w:r>
        <w:rPr>
          <w:iCs/>
          <w:sz w:val="22"/>
          <w:szCs w:val="22"/>
        </w:rPr>
        <w:t xml:space="preserve"> "…"</w:t>
      </w:r>
    </w:p>
    <w:p w14:paraId="7AC6AAB0" w14:textId="77777777" w:rsidR="00961EFC" w:rsidRDefault="00961EFC" w:rsidP="00961EFC"/>
    <w:p w14:paraId="328F13FB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35FE4958" w14:textId="77777777" w:rsidR="00961EFC" w:rsidRDefault="00961EFC" w:rsidP="00961EFC"/>
    <w:p w14:paraId="7750818B" w14:textId="6D2D3C54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(13.3)   </w:t>
      </w:r>
      <w:r>
        <w:rPr>
          <w:iCs/>
          <w:sz w:val="22"/>
          <w:szCs w:val="22"/>
        </w:rPr>
        <w:t xml:space="preserve"> "Ich… darf ich kurz vorbei? Ich… ich muss zu meinem Arbeitsplatz da drüben."</w:t>
      </w:r>
    </w:p>
    <w:p w14:paraId="6686A3C2" w14:textId="77777777" w:rsidR="00961EFC" w:rsidRDefault="00961EFC" w:rsidP="00961EFC"/>
    <w:p w14:paraId="564549D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"Ja, natürlich… sorry…"</w:t>
      </w:r>
    </w:p>
    <w:p w14:paraId="3B2E29A0" w14:textId="77777777" w:rsidR="00961EFC" w:rsidRDefault="00961EFC" w:rsidP="00961EFC"/>
    <w:p w14:paraId="74FFB045" w14:textId="4FC2CEA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(13.4)   </w:t>
      </w:r>
      <w:r>
        <w:rPr>
          <w:iCs/>
          <w:sz w:val="22"/>
          <w:szCs w:val="22"/>
        </w:rPr>
        <w:t xml:space="preserve"> "Ich… oh nein, es tut mir so leid… das wollte ich nicht. Habe ich dich verletzt? Das… ich… es ist aus Versehen passiert…"</w:t>
      </w:r>
    </w:p>
    <w:p w14:paraId="101A3C68" w14:textId="77777777" w:rsidR="00961EFC" w:rsidRPr="003B2AAD" w:rsidRDefault="00961EFC" w:rsidP="00961EFC"/>
    <w:p w14:paraId="598C26A4" w14:textId="298C6AA1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(13.5)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"Ich… ahhhh…"</w:t>
      </w:r>
    </w:p>
    <w:p w14:paraId="70B338A4" w14:textId="77777777" w:rsidR="00961EFC" w:rsidRDefault="00961EFC" w:rsidP="00961EFC"/>
    <w:p w14:paraId="2690EE54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113E502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Era ist wirklich süß, aber ihre Mischung aus Tollpatschigkeit und Unsicherheit kann auch ziemlich anstrengend sein."</w:t>
      </w:r>
    </w:p>
    <w:p w14:paraId="13454510" w14:textId="77777777" w:rsidR="00961EFC" w:rsidRDefault="00961EFC" w:rsidP="00961EFC"/>
    <w:p w14:paraId="6377274A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D2B2FBA" w14:textId="77777777" w:rsidR="00961EFC" w:rsidRPr="007D2C37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habe gerade vor allem andere Sorgen."</w:t>
      </w:r>
    </w:p>
    <w:p w14:paraId="2CD2D75A" w14:textId="77777777" w:rsidR="00961EFC" w:rsidRDefault="00961EFC" w:rsidP="00961EFC"/>
    <w:p w14:paraId="2F9C570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"Alles in Ordnung. Es war nur ein Missgeschick, nichts worüber du dir Gedanken machen müsstest."</w:t>
      </w:r>
    </w:p>
    <w:p w14:paraId="1BC2D43A" w14:textId="77777777" w:rsidR="00961EFC" w:rsidRPr="003B2AAD" w:rsidRDefault="00961EFC" w:rsidP="00961EFC"/>
    <w:p w14:paraId="1C546926" w14:textId="1E09B8FC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lastRenderedPageBreak/>
        <w:t>"Era"</w:t>
      </w:r>
      <w:r w:rsidR="00B14C3C">
        <w:rPr>
          <w:iCs/>
          <w:sz w:val="22"/>
          <w:szCs w:val="22"/>
        </w:rPr>
        <w:t xml:space="preserve">(13.6)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Trotzdem… das wollte ich nicht… und dabei wollte ich doch… ich wollte dich…"</w:t>
      </w:r>
    </w:p>
    <w:p w14:paraId="6D52937F" w14:textId="77777777" w:rsidR="00961EFC" w:rsidRDefault="00961EFC" w:rsidP="00961EFC"/>
    <w:p w14:paraId="13F14DE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"Was wolltest du?"</w:t>
      </w:r>
    </w:p>
    <w:p w14:paraId="2B472808" w14:textId="77777777" w:rsidR="00961EFC" w:rsidRDefault="00961EFC" w:rsidP="00961EFC"/>
    <w:p w14:paraId="63D797D1" w14:textId="47648899" w:rsidR="00961EFC" w:rsidRPr="00C223E9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(13.7)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Ich… ich wollte dich fragen… Zeit… du… nächste Woche… ahhh…"</w:t>
      </w:r>
    </w:p>
    <w:p w14:paraId="60E80FC1" w14:textId="77777777" w:rsidR="00961EFC" w:rsidRDefault="00961EFC" w:rsidP="00961EFC"/>
    <w:p w14:paraId="41B14F5B" w14:textId="513BADFB" w:rsidR="00961EFC" w:rsidRPr="00C223E9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(13.8)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…"</w:t>
      </w:r>
    </w:p>
    <w:p w14:paraId="4A3E33A5" w14:textId="77777777" w:rsidR="00961EFC" w:rsidRDefault="00961EFC" w:rsidP="00961EFC">
      <w:pPr>
        <w:pStyle w:val="Dialog"/>
        <w:ind w:left="0"/>
        <w:rPr>
          <w:iCs/>
          <w:sz w:val="22"/>
          <w:szCs w:val="22"/>
          <w:highlight w:val="green"/>
        </w:rPr>
      </w:pPr>
    </w:p>
    <w:p w14:paraId="4F5015C2" w14:textId="40FAF544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(13.9)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Was ich dich jedenfalls fragen wollte…"</w:t>
      </w:r>
    </w:p>
    <w:p w14:paraId="4E5FA4FE" w14:textId="77777777" w:rsidR="00961EFC" w:rsidRPr="00D94638" w:rsidRDefault="00961EFC" w:rsidP="00961EFC"/>
    <w:p w14:paraId="4649853B" w14:textId="67B0A530" w:rsidR="00961EFC" w:rsidRPr="00D94638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(13.10)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…"</w:t>
      </w:r>
    </w:p>
    <w:p w14:paraId="0D8903ED" w14:textId="77777777" w:rsidR="00961EFC" w:rsidRPr="00AB34D2" w:rsidRDefault="00961EFC" w:rsidP="00961EFC"/>
    <w:p w14:paraId="5C68464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"Was? Tut mir leid… ich war gerade etwas in Gedanken gewesen."</w:t>
      </w:r>
    </w:p>
    <w:p w14:paraId="275C1D6E" w14:textId="77777777" w:rsidR="00961EFC" w:rsidRDefault="00961EFC" w:rsidP="00961EFC"/>
    <w:p w14:paraId="13E1DB6E" w14:textId="5BCB873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(13.11)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Ich… ach… egal, vergiss es. Es war nicht so wichtig."</w:t>
      </w:r>
    </w:p>
    <w:p w14:paraId="5AABD5F6" w14:textId="77777777" w:rsidR="00961EFC" w:rsidRDefault="00961EFC" w:rsidP="00961EFC"/>
    <w:p w14:paraId="0D3C37C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"Okay."</w:t>
      </w:r>
    </w:p>
    <w:p w14:paraId="5A33A47A" w14:textId="77777777" w:rsidR="00961EFC" w:rsidRPr="00586EC6" w:rsidRDefault="00961EFC" w:rsidP="00961EFC"/>
    <w:p w14:paraId="0A39D376" w14:textId="1D061A0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(13.12)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Aber sag mal Atropos… I-Ist alles in Ordnung? Dich scheint etwas zu beschäftigen…"</w:t>
      </w:r>
    </w:p>
    <w:p w14:paraId="677201FF" w14:textId="77777777" w:rsidR="00961EFC" w:rsidRDefault="00961EFC" w:rsidP="00961EFC"/>
    <w:p w14:paraId="1BC39351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C75614">
        <w:rPr>
          <w:iCs/>
          <w:sz w:val="22"/>
          <w:szCs w:val="22"/>
        </w:rPr>
        <w:t>Narcais taucht auf</w:t>
      </w:r>
    </w:p>
    <w:p w14:paraId="38F751AF" w14:textId="77777777" w:rsidR="00961EFC" w:rsidRDefault="00961EFC" w:rsidP="00961EFC"/>
    <w:p w14:paraId="0305767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Einen glücklichen guten Morgen zusammen. Was habe ich verpasst? Redet ihr über mich?"</w:t>
      </w:r>
    </w:p>
    <w:p w14:paraId="039DE562" w14:textId="77777777" w:rsidR="00961EFC" w:rsidRDefault="00961EFC" w:rsidP="00961EFC"/>
    <w:p w14:paraId="5B759EA5" w14:textId="242804F3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(13.13)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G-Guten Morgen… Nein… es ging um Atropos. Ihn scheint etwas zu beschäftigen. Er wirkt nicht glücklich…"</w:t>
      </w:r>
    </w:p>
    <w:p w14:paraId="4A53F9B2" w14:textId="77777777" w:rsidR="00961EFC" w:rsidRPr="00192125" w:rsidRDefault="00961EFC" w:rsidP="00961EFC"/>
    <w:p w14:paraId="129F037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Ach, mich beschäftigen auch immer tausend Dinge. Das ist doch nichts ungewöhnliches."</w:t>
      </w:r>
    </w:p>
    <w:p w14:paraId="795407D3" w14:textId="77777777" w:rsidR="00961EFC" w:rsidRDefault="00961EFC" w:rsidP="00961EFC"/>
    <w:p w14:paraId="27BD1A9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Jedenfalls: Ich habe einen Bericht verfasst, den du noch durcharbeiten müsstest, Atropos."</w:t>
      </w:r>
    </w:p>
    <w:p w14:paraId="1CB122B1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528C96F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 bin mir sicher, dass er keine Fehler hat, immerhin habe ich ihn erstellt, aber so ist nun mal die Vorschrift."</w:t>
      </w:r>
    </w:p>
    <w:p w14:paraId="7689A567" w14:textId="77777777" w:rsidR="00961EFC" w:rsidRDefault="00961EFC" w:rsidP="00961EFC"/>
    <w:p w14:paraId="199B486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"Ich kümmere mich darum."</w:t>
      </w:r>
    </w:p>
    <w:p w14:paraId="75360F34" w14:textId="77777777" w:rsidR="00961EFC" w:rsidRDefault="00961EFC" w:rsidP="00961EFC"/>
    <w:p w14:paraId="35F23208" w14:textId="30B42A8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(13.14)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Können… können wir dir irgendwie helfen? Was ist vorgefallen?"</w:t>
      </w:r>
    </w:p>
    <w:p w14:paraId="2776255D" w14:textId="77777777" w:rsidR="00961EFC" w:rsidRDefault="00961EFC" w:rsidP="00961EFC"/>
    <w:p w14:paraId="7A842D0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lastRenderedPageBreak/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"Ich hatte in letzter Zeit ein paar Mal meine Pille vergessen und war vorhin Anan über den Weg gelaufen."</w:t>
      </w:r>
    </w:p>
    <w:p w14:paraId="3BC19535" w14:textId="77777777" w:rsidR="00961EFC" w:rsidRPr="00B26A75" w:rsidRDefault="00961EFC" w:rsidP="00961EFC"/>
    <w:p w14:paraId="0C85D65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"Er hatte es sofort bemerkt und mir einen Vortrag über die Wichtigkeit der Happiness-Pille gehalten und ich muss nachher noch in sein Büro…"</w:t>
      </w:r>
    </w:p>
    <w:p w14:paraId="057D8BE6" w14:textId="77777777" w:rsidR="00961EFC" w:rsidRPr="0038415F" w:rsidRDefault="00961EFC" w:rsidP="00961EFC"/>
    <w:p w14:paraId="3C6CAF6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"Aber ich bin doch auch ohne sie glücklich… warum muss ich sie um jeden Preis einnehmen?"</w:t>
      </w:r>
    </w:p>
    <w:p w14:paraId="3092BD45" w14:textId="77777777" w:rsidR="00961EFC" w:rsidRDefault="00961EFC" w:rsidP="00961EFC"/>
    <w:p w14:paraId="0873BD4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"Außerdem… muss Anan wirklich so einen Aufstand darum machen, dass ich sie Mal vergessen habe oder keine Lust hatte sie zu nehmen?"</w:t>
      </w:r>
    </w:p>
    <w:p w14:paraId="5B315C5B" w14:textId="77777777" w:rsidR="00961EFC" w:rsidRDefault="00961EFC" w:rsidP="00961EFC"/>
    <w:p w14:paraId="0FB0E9CD" w14:textId="77777777" w:rsidR="00961EFC" w:rsidRPr="00B65112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"Und eigentlich wollte ich Anan niemals enttäuschen… nicht nach allem, was er für uns getan hat…"</w:t>
      </w:r>
    </w:p>
    <w:p w14:paraId="11060FAE" w14:textId="77777777" w:rsidR="00961EFC" w:rsidRDefault="00961EFC" w:rsidP="00961EFC"/>
    <w:p w14:paraId="30942E26" w14:textId="77777777" w:rsidR="00961EFC" w:rsidRPr="005F0107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"Ich weiß einfach nicht, was ich tun soll."</w:t>
      </w:r>
    </w:p>
    <w:p w14:paraId="3FBB3A87" w14:textId="77777777" w:rsidR="00961EFC" w:rsidRDefault="00961EFC" w:rsidP="00961EFC"/>
    <w:p w14:paraId="0CC114E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 kann Anan verstehen. Happiness ist nun mal unglaublich wichtig. Wie kannst du so etwas wichtiges nur vergessen?"</w:t>
      </w:r>
    </w:p>
    <w:p w14:paraId="664B9CCF" w14:textId="77777777" w:rsidR="00961EFC" w:rsidRDefault="00961EFC" w:rsidP="00961EFC"/>
    <w:p w14:paraId="7DCBA88E" w14:textId="77777777" w:rsidR="00961EFC" w:rsidRPr="00384B25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lastRenderedPageBreak/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Wie kannst du so egoistisch sein? Damit gefährdest du nicht nur dein Glück, sondern unser aller Glück."</w:t>
      </w:r>
    </w:p>
    <w:p w14:paraId="090E5D5B" w14:textId="77777777" w:rsidR="00961EFC" w:rsidRDefault="00961EFC" w:rsidP="00961EFC"/>
    <w:p w14:paraId="072012A7" w14:textId="43C1744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(13.15)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 xml:space="preserve">Atropos… mache dir bitte keine Vorwürfe, okay?" </w:t>
      </w:r>
    </w:p>
    <w:p w14:paraId="747832AF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423D4F3F" w14:textId="78B0BDAF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(13.16)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Aber ich muss Narcais zustimmen. Happiness ist wichtig… du solltest die Pille nehmen und dich bei Anan dafür entschuldigen."</w:t>
      </w:r>
    </w:p>
    <w:p w14:paraId="4515FE7A" w14:textId="77777777" w:rsidR="00961EFC" w:rsidRDefault="00961EFC" w:rsidP="00961EFC"/>
    <w:p w14:paraId="77D058F2" w14:textId="0A45140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(13.17)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Und… und… denk bitte an dein eigenes Glück. Ich will, dass du glücklich bist… du… du bedeutest mir…"</w:t>
      </w:r>
    </w:p>
    <w:p w14:paraId="0EF138D3" w14:textId="77777777" w:rsidR="00961EFC" w:rsidRDefault="00961EFC" w:rsidP="00961EFC"/>
    <w:p w14:paraId="571DA256" w14:textId="780848E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(13.18)  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…"</w:t>
      </w:r>
    </w:p>
    <w:p w14:paraId="26E9931D" w14:textId="77777777" w:rsidR="00961EFC" w:rsidRDefault="00961EFC" w:rsidP="00961EFC"/>
    <w:p w14:paraId="69BD7927" w14:textId="21E774A9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(13.19)   </w:t>
      </w:r>
      <w:r>
        <w:rPr>
          <w:iCs/>
          <w:sz w:val="22"/>
          <w:szCs w:val="22"/>
        </w:rPr>
        <w:t xml:space="preserve"> "Bitte pass gut auf dich auf, Atropos."</w:t>
      </w:r>
    </w:p>
    <w:p w14:paraId="24DDC129" w14:textId="77777777" w:rsidR="00961EFC" w:rsidRPr="002B73B7" w:rsidRDefault="00961EFC" w:rsidP="00961EFC"/>
    <w:p w14:paraId="6A47FC4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"Danke. Ihr habt ja Recht. Ich werde nachher zu Anan gehen und das Ganze klären."</w:t>
      </w:r>
    </w:p>
    <w:p w14:paraId="66A58349" w14:textId="77777777" w:rsidR="00961EFC" w:rsidRDefault="00961EFC" w:rsidP="00961EFC"/>
    <w:p w14:paraId="76AA656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"Jetzt sollten wir aber erst einmal mit der Arbeit anfangen."</w:t>
      </w:r>
    </w:p>
    <w:p w14:paraId="0201111D" w14:textId="77777777" w:rsidR="00961EFC" w:rsidRPr="00BD0D0A" w:rsidRDefault="00961EFC" w:rsidP="00961EFC"/>
    <w:p w14:paraId="7DFA403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Vergiss meinen Bericht nicht!"</w:t>
      </w:r>
    </w:p>
    <w:p w14:paraId="047DED5A" w14:textId="77777777" w:rsidR="00961EFC" w:rsidRDefault="00961EFC" w:rsidP="00961EFC"/>
    <w:p w14:paraId="6E0753C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"(lacht) Keine Sorge, das könnte ich niemals."</w:t>
      </w:r>
    </w:p>
    <w:p w14:paraId="2A271C4B" w14:textId="77777777" w:rsidR="00961EFC" w:rsidRDefault="00961EFC" w:rsidP="00961EFC"/>
    <w:p w14:paraId="397538E5" w14:textId="77777777" w:rsidR="00961EFC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7" w:name="_Toc48434312"/>
      <w:r>
        <w:rPr>
          <w:lang w:val="de-DE"/>
        </w:rPr>
        <w:t>14. Gespräch Labor mies (PNG)</w:t>
      </w:r>
      <w:bookmarkEnd w:id="7"/>
    </w:p>
    <w:p w14:paraId="61148640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2868EC">
        <w:rPr>
          <w:iCs/>
          <w:sz w:val="22"/>
          <w:szCs w:val="22"/>
        </w:rPr>
        <w:t xml:space="preserve">Atropos erreicht das Labor in </w:t>
      </w:r>
      <w:r>
        <w:rPr>
          <w:iCs/>
          <w:sz w:val="22"/>
          <w:szCs w:val="22"/>
        </w:rPr>
        <w:t>mieser</w:t>
      </w:r>
      <w:r w:rsidRPr="002868EC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Stimmung</w:t>
      </w:r>
      <w:r w:rsidRPr="002868EC">
        <w:rPr>
          <w:iCs/>
          <w:sz w:val="22"/>
          <w:szCs w:val="22"/>
        </w:rPr>
        <w:t xml:space="preserve">, nachdem er Anan über den Weg gelaufen ist und </w:t>
      </w:r>
      <w:r>
        <w:rPr>
          <w:iCs/>
          <w:sz w:val="22"/>
          <w:szCs w:val="22"/>
        </w:rPr>
        <w:t>beschlossen hatte sich von ihm nichts vorschreiben zu lassen.</w:t>
      </w:r>
    </w:p>
    <w:p w14:paraId="6B6F3604" w14:textId="77777777" w:rsidR="00961EFC" w:rsidRDefault="00961EFC" w:rsidP="00961EFC"/>
    <w:p w14:paraId="24781F75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Labor</w:t>
      </w:r>
    </w:p>
    <w:p w14:paraId="2F5B837A" w14:textId="77777777" w:rsidR="00961EFC" w:rsidRDefault="00961EFC" w:rsidP="00961EFC">
      <w:pPr>
        <w:pStyle w:val="Dialog"/>
        <w:ind w:left="0"/>
        <w:rPr>
          <w:ins w:id="8" w:author="Sabrina Knoops" w:date="2020-08-04T18:40:00Z"/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Era, Narcais, Atropos</w:t>
      </w:r>
    </w:p>
    <w:p w14:paraId="64CFAD18" w14:textId="77777777" w:rsidR="00961EFC" w:rsidRDefault="00961EFC" w:rsidP="00961EFC"/>
    <w:p w14:paraId="0E306064" w14:textId="77777777" w:rsidR="00961EFC" w:rsidRPr="004B3AD0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4B3AD0">
        <w:rPr>
          <w:iCs/>
          <w:sz w:val="22"/>
          <w:szCs w:val="22"/>
        </w:rPr>
        <w:t>Era taucht in der Visual Novel Ansicht auf.</w:t>
      </w:r>
    </w:p>
    <w:p w14:paraId="70EE9AAA" w14:textId="77777777" w:rsidR="00961EFC" w:rsidRPr="002B4964" w:rsidRDefault="00961EFC" w:rsidP="00961EFC"/>
    <w:p w14:paraId="0CB070C2" w14:textId="2F3A53C4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>
        <w:rPr>
          <w:iCs/>
          <w:sz w:val="22"/>
          <w:szCs w:val="22"/>
        </w:rPr>
        <w:t xml:space="preserve">(14.1)   </w:t>
      </w:r>
      <w:r>
        <w:rPr>
          <w:iCs/>
          <w:sz w:val="22"/>
          <w:szCs w:val="22"/>
        </w:rPr>
        <w:t xml:space="preserve"> "Atropos? Du bist hier? Oh… ich… guten Morgen…"</w:t>
      </w:r>
    </w:p>
    <w:p w14:paraId="67E285D6" w14:textId="77777777" w:rsidR="00961EFC" w:rsidRDefault="00961EFC" w:rsidP="00961EFC"/>
    <w:p w14:paraId="783547E4" w14:textId="7185C7E1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(14.2)</w:t>
      </w:r>
      <w:r>
        <w:rPr>
          <w:iCs/>
          <w:sz w:val="22"/>
          <w:szCs w:val="22"/>
        </w:rPr>
        <w:t xml:space="preserve"> "…"</w:t>
      </w:r>
    </w:p>
    <w:p w14:paraId="2F13FE46" w14:textId="77777777" w:rsidR="00961EFC" w:rsidRDefault="00961EFC" w:rsidP="00961EFC"/>
    <w:p w14:paraId="2D0E946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23610100" w14:textId="77777777" w:rsidR="00961EFC" w:rsidRDefault="00961EFC" w:rsidP="00961EFC"/>
    <w:p w14:paraId="5B7029F3" w14:textId="59F5C9E0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(14.3)</w:t>
      </w:r>
      <w:r>
        <w:rPr>
          <w:iCs/>
          <w:sz w:val="22"/>
          <w:szCs w:val="22"/>
        </w:rPr>
        <w:t xml:space="preserve"> "Ich… darf ich kurz vorbei? Ich… ich muss zu meinem Arbeitsplatz da drüben."</w:t>
      </w:r>
    </w:p>
    <w:p w14:paraId="79063E05" w14:textId="77777777" w:rsidR="00961EFC" w:rsidRDefault="00961EFC" w:rsidP="00961EFC"/>
    <w:p w14:paraId="7F86317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"Ja, sorry …"</w:t>
      </w:r>
    </w:p>
    <w:p w14:paraId="5A2562FF" w14:textId="77777777" w:rsidR="00961EFC" w:rsidRDefault="00961EFC" w:rsidP="00961EFC"/>
    <w:p w14:paraId="6753C1B4" w14:textId="78979BD3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(14.4)</w:t>
      </w:r>
      <w:r>
        <w:rPr>
          <w:iCs/>
          <w:sz w:val="22"/>
          <w:szCs w:val="22"/>
        </w:rPr>
        <w:t xml:space="preserve"> "Ich… oh nein, es tut mir so leid… das wollte ich nicht. Habe ich dich verletzt? Das… ich… es ist aus Versehen passiert…"</w:t>
      </w:r>
    </w:p>
    <w:p w14:paraId="133AF3E7" w14:textId="77777777" w:rsidR="00961EFC" w:rsidRPr="003B2AAD" w:rsidRDefault="00961EFC" w:rsidP="00961EFC"/>
    <w:p w14:paraId="57ABB2C4" w14:textId="1ECE0CB5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(14.5)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"Ich… ahhhh…"</w:t>
      </w:r>
    </w:p>
    <w:p w14:paraId="70F5FED6" w14:textId="77777777" w:rsidR="00961EFC" w:rsidRDefault="00961EFC" w:rsidP="00961EFC"/>
    <w:p w14:paraId="283E5EB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BC36505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Musste das jetzt sein? Ich mag Era echt gerne, aber ihre Tollpatschigkeit kann wirklich nerven."</w:t>
      </w:r>
    </w:p>
    <w:p w14:paraId="12075DEA" w14:textId="77777777" w:rsidR="00961EFC" w:rsidRPr="00F91AEC" w:rsidRDefault="00961EFC" w:rsidP="00961EFC"/>
    <w:p w14:paraId="3FAA9F7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"Mir geht es gut."</w:t>
      </w:r>
    </w:p>
    <w:p w14:paraId="0FB480AF" w14:textId="77777777" w:rsidR="00961EFC" w:rsidRPr="003B2AAD" w:rsidRDefault="00961EFC" w:rsidP="00961EFC"/>
    <w:p w14:paraId="1AB974FF" w14:textId="4BBBEFBB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CB179E">
        <w:rPr>
          <w:iCs/>
          <w:sz w:val="22"/>
          <w:szCs w:val="22"/>
        </w:rPr>
        <w:t>(14.6</w:t>
      </w:r>
      <w:r w:rsidR="00B14C3C">
        <w:rPr>
          <w:iCs/>
          <w:sz w:val="22"/>
          <w:szCs w:val="22"/>
        </w:rPr>
        <w:t>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Trotzdem… das wollte ich nicht… und dabei wollte ich doch… ich wollte dich…"</w:t>
      </w:r>
    </w:p>
    <w:p w14:paraId="57CA0FAF" w14:textId="77777777" w:rsidR="00961EFC" w:rsidRDefault="00961EFC" w:rsidP="00961EFC"/>
    <w:p w14:paraId="7DC89D7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"Era, sorry, aber mir ist gerade nicht nach einem Gespräch. Können wir das auf später verschieben?"</w:t>
      </w:r>
    </w:p>
    <w:p w14:paraId="144EBA5A" w14:textId="77777777" w:rsidR="00961EFC" w:rsidRDefault="00961EFC" w:rsidP="00961EFC"/>
    <w:p w14:paraId="2B4FBE93" w14:textId="77777777" w:rsidR="00961EFC" w:rsidRPr="00494FA4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>#</w:t>
      </w:r>
      <w:r w:rsidRPr="00494FA4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erst niedergeschlagen, dann </w:t>
      </w:r>
      <w:r w:rsidRPr="00494FA4">
        <w:rPr>
          <w:iCs/>
          <w:sz w:val="22"/>
          <w:szCs w:val="22"/>
        </w:rPr>
        <w:t>freudestrahlend</w:t>
      </w:r>
    </w:p>
    <w:p w14:paraId="2D4EE9DE" w14:textId="77777777" w:rsidR="00961EFC" w:rsidRDefault="00961EFC" w:rsidP="00961EFC"/>
    <w:p w14:paraId="476EA2AB" w14:textId="37C21848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"Era"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CB179E">
        <w:rPr>
          <w:iCs/>
          <w:sz w:val="22"/>
          <w:szCs w:val="22"/>
        </w:rPr>
        <w:t>(14.7</w:t>
      </w:r>
      <w:r w:rsidR="00B14C3C">
        <w:rPr>
          <w:iCs/>
          <w:sz w:val="22"/>
          <w:szCs w:val="22"/>
        </w:rPr>
        <w:t>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Ja, natürlich. Gerne!"</w:t>
      </w:r>
    </w:p>
    <w:p w14:paraId="7A635CB9" w14:textId="77777777" w:rsidR="00961EFC" w:rsidRDefault="00961EFC" w:rsidP="00961EFC"/>
    <w:p w14:paraId="50E926E8" w14:textId="5F885DBA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lastRenderedPageBreak/>
        <w:t>"Era"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CB179E">
        <w:rPr>
          <w:iCs/>
          <w:sz w:val="22"/>
          <w:szCs w:val="22"/>
        </w:rPr>
        <w:t>(14.8</w:t>
      </w:r>
      <w:r w:rsidR="00B14C3C">
        <w:rPr>
          <w:iCs/>
          <w:sz w:val="22"/>
          <w:szCs w:val="22"/>
        </w:rPr>
        <w:t>)</w:t>
      </w:r>
      <w:r>
        <w:rPr>
          <w:iCs/>
          <w:sz w:val="22"/>
          <w:szCs w:val="22"/>
        </w:rPr>
        <w:t>Ich arbeite dann mal weiter."</w:t>
      </w:r>
    </w:p>
    <w:p w14:paraId="1B867C4F" w14:textId="77777777" w:rsidR="00961EFC" w:rsidRDefault="00961EFC" w:rsidP="00961EFC"/>
    <w:p w14:paraId="115B9701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Era verschwindet, </w:t>
      </w:r>
      <w:r w:rsidRPr="00C75614">
        <w:rPr>
          <w:iCs/>
          <w:sz w:val="22"/>
          <w:szCs w:val="22"/>
        </w:rPr>
        <w:t>Narcais taucht auf</w:t>
      </w:r>
    </w:p>
    <w:p w14:paraId="01BCAC9A" w14:textId="77777777" w:rsidR="00961EFC" w:rsidRDefault="00961EFC" w:rsidP="00961EFC"/>
    <w:p w14:paraId="3E363C0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Atropos, ich habe den Bericht…"</w:t>
      </w:r>
    </w:p>
    <w:p w14:paraId="41A8C4B6" w14:textId="77777777" w:rsidR="00961EFC" w:rsidRPr="00772E59" w:rsidRDefault="00961EFC" w:rsidP="00961EFC">
      <w:pPr>
        <w:pStyle w:val="Dialog"/>
        <w:ind w:left="0"/>
        <w:rPr>
          <w:iCs/>
          <w:sz w:val="22"/>
          <w:szCs w:val="22"/>
        </w:rPr>
      </w:pPr>
    </w:p>
    <w:p w14:paraId="028F5C81" w14:textId="77777777" w:rsidR="00961EFC" w:rsidRPr="00772E59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>#</w:t>
      </w:r>
      <w:r w:rsidRPr="00772E59">
        <w:rPr>
          <w:iCs/>
          <w:sz w:val="22"/>
          <w:szCs w:val="22"/>
        </w:rPr>
        <w:t xml:space="preserve"> fällt ihm ins Wort</w:t>
      </w:r>
    </w:p>
    <w:p w14:paraId="50DC60EF" w14:textId="77777777" w:rsidR="00961EFC" w:rsidRDefault="00961EFC" w:rsidP="00961EFC"/>
    <w:p w14:paraId="317F80C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"Jetzt nicht… ich habe zu tun, siehst du das nicht?"</w:t>
      </w:r>
    </w:p>
    <w:p w14:paraId="037C1582" w14:textId="77777777" w:rsidR="00961EFC" w:rsidRPr="00FD2277" w:rsidRDefault="00961EFC" w:rsidP="00961EFC"/>
    <w:p w14:paraId="4A51CD14" w14:textId="77777777" w:rsidR="00961EFC" w:rsidRPr="001F1D85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1F1D85">
        <w:rPr>
          <w:iCs/>
          <w:sz w:val="22"/>
          <w:szCs w:val="22"/>
        </w:rPr>
        <w:t>irritiert</w:t>
      </w:r>
    </w:p>
    <w:p w14:paraId="3F356297" w14:textId="77777777" w:rsidR="00961EFC" w:rsidRDefault="00961EFC" w:rsidP="00961EFC"/>
    <w:p w14:paraId="7E140B0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Was? Aber… du wolltest doch den Bericht durchlesen, den ich geschrieben habe."</w:t>
      </w:r>
    </w:p>
    <w:p w14:paraId="61F7F304" w14:textId="77777777" w:rsidR="00961EFC" w:rsidRDefault="00961EFC" w:rsidP="00961EFC"/>
    <w:p w14:paraId="0032DAD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"Jetzt nicht!"</w:t>
      </w:r>
    </w:p>
    <w:p w14:paraId="3A0128CB" w14:textId="77777777" w:rsidR="00961EFC" w:rsidRDefault="00961EFC" w:rsidP="00961EFC"/>
    <w:p w14:paraId="5986B54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Klar, kein Problem. Lies ihn dir durch sobald du dazu kommst."</w:t>
      </w:r>
    </w:p>
    <w:p w14:paraId="1FE67D74" w14:textId="77777777" w:rsidR="00961EFC" w:rsidRDefault="00961EFC" w:rsidP="00961EFC"/>
    <w:p w14:paraId="6867983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Du solltest ohnehin nicht viel damit zu tun haben. Ich weiß, dass ich perfekte Arbeit liefere- das ist eine allgemein bekannte Tatsache."</w:t>
      </w:r>
    </w:p>
    <w:p w14:paraId="694858D7" w14:textId="77777777" w:rsidR="00961EFC" w:rsidRPr="00A767C0" w:rsidRDefault="00961EFC" w:rsidP="00961EFC"/>
    <w:p w14:paraId="1785138A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lastRenderedPageBreak/>
        <w:t># Atropos Gedanken</w:t>
      </w:r>
    </w:p>
    <w:p w14:paraId="674B4A08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Er ist echt stark von sich eingenommen. Ich kann weder ihn noch Era gerade ertragen…"</w:t>
      </w:r>
    </w:p>
    <w:p w14:paraId="4E63F7E3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6C29974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29D7A8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Kann ich nicht mal eine Sekunde für mich haben, damit ich in Ruhe nachdenken kann?"</w:t>
      </w:r>
    </w:p>
    <w:p w14:paraId="3E715625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</w:p>
    <w:p w14:paraId="1D029486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7088C4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Natürlich kann ich so nicht vollkommen glücklich sein…"</w:t>
      </w:r>
    </w:p>
    <w:p w14:paraId="6DFB6BF1" w14:textId="77777777" w:rsidR="00961EFC" w:rsidRDefault="00961EFC" w:rsidP="00961EFC"/>
    <w:p w14:paraId="6168F40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"Ich kümmere mich darum."</w:t>
      </w:r>
    </w:p>
    <w:p w14:paraId="1267D8DD" w14:textId="77777777" w:rsidR="00961EFC" w:rsidRPr="005B615E" w:rsidRDefault="00961EFC" w:rsidP="00961EFC"/>
    <w:p w14:paraId="34F761F7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># Narcais verschwindet.</w:t>
      </w:r>
    </w:p>
    <w:p w14:paraId="117605BE" w14:textId="77777777" w:rsidR="00961EFC" w:rsidRDefault="00961EFC" w:rsidP="00961EFC"/>
    <w:p w14:paraId="77C708A9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9A435E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Endlich ein wenig Ruhe."</w:t>
      </w:r>
    </w:p>
    <w:p w14:paraId="1BB4B829" w14:textId="77777777" w:rsidR="00961EFC" w:rsidRDefault="00961EFC" w:rsidP="00961EFC"/>
    <w:p w14:paraId="7F09BD2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3AB8812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werde mich nachher mit allem beschäftigen. Jetzt sollte ich erst einmal mit der Arbeit anfangen."</w:t>
      </w:r>
    </w:p>
    <w:p w14:paraId="568FE5D7" w14:textId="77777777" w:rsidR="00961EFC" w:rsidRDefault="00961EFC" w:rsidP="00961EFC"/>
    <w:p w14:paraId="697157FF" w14:textId="77777777" w:rsidR="00961EFC" w:rsidRPr="009A3AA5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9" w:name="_Toc48434313"/>
      <w:r>
        <w:rPr>
          <w:lang w:val="de-DE"/>
        </w:rPr>
        <w:t>15. Ankündigung Triumvirat (PNG)</w:t>
      </w:r>
      <w:bookmarkEnd w:id="9"/>
    </w:p>
    <w:p w14:paraId="3C49CB3F" w14:textId="77777777" w:rsidR="00961EFC" w:rsidRDefault="00961EFC" w:rsidP="00961EFC"/>
    <w:p w14:paraId="76070228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827B43">
        <w:rPr>
          <w:iCs/>
          <w:sz w:val="22"/>
          <w:szCs w:val="22"/>
        </w:rPr>
        <w:lastRenderedPageBreak/>
        <w:t>Atropos hat sich mit seinen Kollegen unterhalten und arbeitet nun weiter.  Die Übertragung von Anan, Atlas und Adrés erfolgt auf dem großen Bildschirm im Labor.</w:t>
      </w:r>
    </w:p>
    <w:p w14:paraId="05EAA34F" w14:textId="77777777" w:rsidR="00961EFC" w:rsidRDefault="00961EFC" w:rsidP="00961EFC"/>
    <w:p w14:paraId="1587BB09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Labor, Fernsehbildschirm</w:t>
      </w:r>
    </w:p>
    <w:p w14:paraId="131EF7A1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Atlas, Anan, Adrés, Era, Narcais, Atropos</w:t>
      </w:r>
    </w:p>
    <w:p w14:paraId="260E872C" w14:textId="77777777" w:rsidR="00961EFC" w:rsidRPr="00D96373" w:rsidRDefault="00961EFC" w:rsidP="00961EFC"/>
    <w:p w14:paraId="166478D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77D232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Zurück an die Arbeit."</w:t>
      </w:r>
    </w:p>
    <w:p w14:paraId="06BB6957" w14:textId="77777777" w:rsidR="00961EFC" w:rsidRDefault="00961EFC" w:rsidP="00961EFC"/>
    <w:p w14:paraId="5EC4E8F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432A8567" w14:textId="77777777" w:rsidR="00961EFC" w:rsidRDefault="00961EFC" w:rsidP="00961EFC"/>
    <w:p w14:paraId="514C9E4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br/>
      </w:r>
      <w:r>
        <w:rPr>
          <w:iCs/>
          <w:sz w:val="22"/>
          <w:szCs w:val="22"/>
          <w:highlight w:val="red"/>
        </w:rPr>
        <w:t>"Durchsage</w:t>
      </w:r>
      <w:r w:rsidRPr="002473C8">
        <w:rPr>
          <w:iCs/>
          <w:sz w:val="22"/>
          <w:szCs w:val="22"/>
          <w:highlight w:val="red"/>
        </w:rPr>
        <w:t>"</w:t>
      </w:r>
      <w:r w:rsidRPr="002473C8">
        <w:rPr>
          <w:iCs/>
          <w:sz w:val="22"/>
          <w:szCs w:val="22"/>
        </w:rPr>
        <w:t xml:space="preserve"> </w:t>
      </w:r>
      <w:r w:rsidRPr="00C06E00">
        <w:rPr>
          <w:iCs/>
          <w:sz w:val="22"/>
          <w:szCs w:val="22"/>
        </w:rPr>
        <w:t>"{i}</w:t>
      </w:r>
      <w:r>
        <w:rPr>
          <w:bCs/>
          <w:sz w:val="22"/>
          <w:szCs w:val="22"/>
        </w:rPr>
        <w:t xml:space="preserve">Lebe glücklich. Erfülle deinen Traum. Dein Leben ist dein Traum. Deine Träume werden wahr. </w:t>
      </w:r>
      <w:r w:rsidRPr="00C06E00">
        <w:rPr>
          <w:iCs/>
          <w:sz w:val="22"/>
          <w:szCs w:val="22"/>
        </w:rPr>
        <w:t>{/i}"</w:t>
      </w:r>
    </w:p>
    <w:p w14:paraId="0361E0AB" w14:textId="77777777" w:rsidR="00961EFC" w:rsidRPr="0068769B" w:rsidRDefault="00961EFC" w:rsidP="00961EFC"/>
    <w:p w14:paraId="5CF4BACA" w14:textId="77777777" w:rsidR="00961EFC" w:rsidRDefault="00961EFC" w:rsidP="00961EFC">
      <w:pPr>
        <w:pStyle w:val="Dialog"/>
        <w:rPr>
          <w:bCs/>
          <w:sz w:val="22"/>
          <w:szCs w:val="22"/>
        </w:rPr>
      </w:pPr>
      <w:r>
        <w:rPr>
          <w:iCs/>
          <w:sz w:val="22"/>
          <w:szCs w:val="22"/>
          <w:highlight w:val="red"/>
        </w:rPr>
        <w:t>"Durchsage</w:t>
      </w:r>
      <w:r w:rsidRPr="002473C8">
        <w:rPr>
          <w:iCs/>
          <w:sz w:val="22"/>
          <w:szCs w:val="22"/>
          <w:highlight w:val="red"/>
        </w:rPr>
        <w:t>"</w:t>
      </w:r>
      <w:r w:rsidRPr="002473C8">
        <w:rPr>
          <w:iCs/>
          <w:sz w:val="22"/>
          <w:szCs w:val="22"/>
        </w:rPr>
        <w:t xml:space="preserve"> </w:t>
      </w:r>
      <w:r w:rsidRPr="008C1FD4">
        <w:rPr>
          <w:bCs/>
          <w:sz w:val="22"/>
          <w:szCs w:val="22"/>
        </w:rPr>
        <w:t>"{i}</w:t>
      </w:r>
      <w:r>
        <w:rPr>
          <w:bCs/>
          <w:sz w:val="22"/>
          <w:szCs w:val="22"/>
        </w:rPr>
        <w:t>Nimm Happiness ein und lebe dein Leben so wie du willst</w:t>
      </w:r>
      <w:r w:rsidRPr="008C1FD4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Happiness, dein Leben, deine Entscheidung, deine Glücklichkeit. {/i}"</w:t>
      </w:r>
    </w:p>
    <w:p w14:paraId="33AEB9D7" w14:textId="77777777" w:rsidR="00961EFC" w:rsidRDefault="00961EFC" w:rsidP="00961EFC"/>
    <w:p w14:paraId="511C3A81" w14:textId="77777777" w:rsidR="00961EFC" w:rsidRDefault="00961EFC" w:rsidP="00961EFC">
      <w:pPr>
        <w:pStyle w:val="Dialog"/>
        <w:rPr>
          <w:bCs/>
          <w:sz w:val="22"/>
          <w:szCs w:val="22"/>
        </w:rPr>
      </w:pPr>
      <w:r>
        <w:rPr>
          <w:iCs/>
          <w:sz w:val="22"/>
          <w:szCs w:val="22"/>
          <w:highlight w:val="red"/>
        </w:rPr>
        <w:t>"Durchsage</w:t>
      </w:r>
      <w:r w:rsidRPr="002473C8">
        <w:rPr>
          <w:iCs/>
          <w:sz w:val="22"/>
          <w:szCs w:val="22"/>
          <w:highlight w:val="red"/>
        </w:rPr>
        <w:t>"</w:t>
      </w:r>
      <w:r w:rsidRPr="002473C8">
        <w:rPr>
          <w:iCs/>
          <w:sz w:val="22"/>
          <w:szCs w:val="22"/>
        </w:rPr>
        <w:t xml:space="preserve"> </w:t>
      </w:r>
      <w:r w:rsidRPr="008C1FD4">
        <w:rPr>
          <w:bCs/>
          <w:sz w:val="22"/>
          <w:szCs w:val="22"/>
        </w:rPr>
        <w:t>"{i}</w:t>
      </w:r>
      <w:r>
        <w:rPr>
          <w:bCs/>
          <w:sz w:val="22"/>
          <w:szCs w:val="22"/>
        </w:rPr>
        <w:t>In wenigen Minuten erfolgt eine Übertragung von Anan. Bitte schaltet die entsprechenden Bildschirme ein. {/i}"</w:t>
      </w:r>
    </w:p>
    <w:p w14:paraId="42FD590E" w14:textId="77777777" w:rsidR="00961EFC" w:rsidRDefault="00961EFC" w:rsidP="00961EFC"/>
    <w:p w14:paraId="0C4E4109" w14:textId="4E19761A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(15.1)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Ich… ich kümmere mich darum!"</w:t>
      </w:r>
    </w:p>
    <w:p w14:paraId="3121ACAB" w14:textId="77777777" w:rsidR="00961EFC" w:rsidRDefault="00961EFC" w:rsidP="00961EFC"/>
    <w:p w14:paraId="73E9F103" w14:textId="77777777" w:rsidR="00961EFC" w:rsidRDefault="00961EFC" w:rsidP="00961EFC">
      <w:pPr>
        <w:pStyle w:val="Dialog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# </w:t>
      </w:r>
      <w:r w:rsidRPr="00E35D8C">
        <w:rPr>
          <w:bCs/>
          <w:sz w:val="22"/>
          <w:szCs w:val="22"/>
        </w:rPr>
        <w:t xml:space="preserve">für den Fall, dass Atropos sich </w:t>
      </w:r>
      <w:r>
        <w:rPr>
          <w:bCs/>
          <w:sz w:val="22"/>
          <w:szCs w:val="22"/>
        </w:rPr>
        <w:t>davor mit Neiro darüber unterhalten hat</w:t>
      </w:r>
    </w:p>
    <w:p w14:paraId="70CFF892" w14:textId="77777777" w:rsidR="00961EFC" w:rsidRPr="0049791B" w:rsidRDefault="00961EFC" w:rsidP="00961EFC"/>
    <w:p w14:paraId="757FFC3C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9FC8C19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Das muss die Übertragung sein, die Neiro vorhin erwähnt hatte."</w:t>
      </w:r>
    </w:p>
    <w:p w14:paraId="7897701F" w14:textId="77777777" w:rsidR="00961EFC" w:rsidRDefault="00961EFC" w:rsidP="00961EFC"/>
    <w:p w14:paraId="64B55BA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C8B1D52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Ob er wohl mit allen Informationen Recht hatte?"</w:t>
      </w:r>
    </w:p>
    <w:p w14:paraId="1FF096FA" w14:textId="77777777" w:rsidR="00961EFC" w:rsidRDefault="00961EFC" w:rsidP="00961EFC"/>
    <w:p w14:paraId="6BDCB388" w14:textId="77777777" w:rsidR="00961EFC" w:rsidRDefault="00961EFC" w:rsidP="00961EFC">
      <w:pPr>
        <w:pStyle w:val="Dialog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>#</w:t>
      </w:r>
      <w:r w:rsidRPr="00195D39">
        <w:rPr>
          <w:bCs/>
          <w:sz w:val="22"/>
          <w:szCs w:val="22"/>
        </w:rPr>
        <w:t xml:space="preserve"> ab hier wieder alle</w:t>
      </w:r>
    </w:p>
    <w:p w14:paraId="0CE069E3" w14:textId="77777777" w:rsidR="00961EFC" w:rsidRDefault="00961EFC" w:rsidP="00961EFC">
      <w:pPr>
        <w:pStyle w:val="Dialog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# </w:t>
      </w:r>
      <w:r w:rsidRPr="00072CFB">
        <w:rPr>
          <w:bCs/>
          <w:sz w:val="22"/>
          <w:szCs w:val="22"/>
        </w:rPr>
        <w:t>Bild wechselt von Laborhintergrund in Nahansicht des Bildschirms. Atlas, Anan und Adrés tauchen nebeneinander auf</w:t>
      </w:r>
    </w:p>
    <w:p w14:paraId="184AD826" w14:textId="77777777" w:rsidR="00961EFC" w:rsidRDefault="00961EFC" w:rsidP="00961EFC"/>
    <w:p w14:paraId="0A52E38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hoffe ihr alle hattet heute bisher einen glücklichen Tag gehabt."</w:t>
      </w:r>
    </w:p>
    <w:p w14:paraId="28EE7A19" w14:textId="77777777" w:rsidR="00961EFC" w:rsidRPr="0065486A" w:rsidRDefault="00961EFC" w:rsidP="00961EFC"/>
    <w:p w14:paraId="5FCEC75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"An meiner Seite befinden sich Atlas und Adrés. Zwei Namen, die euch nicht ganz unbekannt sein dürften."</w:t>
      </w:r>
    </w:p>
    <w:p w14:paraId="1AC1CED7" w14:textId="77777777" w:rsidR="00961EFC" w:rsidRDefault="00961EFC" w:rsidP="00961EFC"/>
    <w:p w14:paraId="1828C21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"Aufgrund der instabilen Verbindung werden sie nicht persönlich zu euch sprechen können, aber ich spreche heute im Namen von uns allen zu euch."</w:t>
      </w:r>
    </w:p>
    <w:p w14:paraId="6EAB61E5" w14:textId="77777777" w:rsidR="00961EFC" w:rsidRDefault="00961EFC" w:rsidP="00961EFC"/>
    <w:p w14:paraId="3FD7711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bin mir sicher keiner von euch hat vergessen, was sich in nicht einmal einem Monat zum 37. Mal jähren wird."</w:t>
      </w:r>
    </w:p>
    <w:p w14:paraId="471A9CEE" w14:textId="77777777" w:rsidR="00961EFC" w:rsidRDefault="00961EFC" w:rsidP="00961EFC"/>
    <w:p w14:paraId="63032FE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"Der Gründungstag von Aither."</w:t>
      </w:r>
    </w:p>
    <w:p w14:paraId="0C526C4B" w14:textId="77777777" w:rsidR="00961EFC" w:rsidRDefault="00961EFC" w:rsidP="00961EFC"/>
    <w:p w14:paraId="511140E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"Und in diesem Jahr fällt der Gründungstag mit einem ganz besonderen Ereignis zusammen."</w:t>
      </w:r>
    </w:p>
    <w:p w14:paraId="1DF2C418" w14:textId="77777777" w:rsidR="00961EFC" w:rsidRDefault="00961EFC" w:rsidP="00961EFC"/>
    <w:p w14:paraId="055983B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"Die Happiness-Pille ist noch nicht vollkommen. Sie ist in einer stetigen Weiterentwicklung, damit die Menschheit eines Tages perfektes Glück erfahren darf."</w:t>
      </w:r>
    </w:p>
    <w:p w14:paraId="561EE9C2" w14:textId="77777777" w:rsidR="00961EFC" w:rsidRDefault="00961EFC" w:rsidP="00961EFC"/>
    <w:p w14:paraId="7AFA8EF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"Und diesem perfekten Glück sind wir einen Schritt nähergekommen."</w:t>
      </w:r>
    </w:p>
    <w:p w14:paraId="794C861B" w14:textId="77777777" w:rsidR="00961EFC" w:rsidRDefault="00961EFC" w:rsidP="00961EFC"/>
    <w:p w14:paraId="07C19FF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"Die neue Tablette wird stärker sein, besser sein, glücklicher machen. Niemand muss mehr in der Angst leben sie einmal zu vergessen und dadurch sein Glück zu verlieren."</w:t>
      </w:r>
    </w:p>
    <w:p w14:paraId="2A2183D8" w14:textId="77777777" w:rsidR="00961EFC" w:rsidRDefault="00961EFC" w:rsidP="00961EFC"/>
    <w:p w14:paraId="62CBBE2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verspreche es euch. Die Menschheit wird niemals wieder das erleiden müssen, was in der Vergangenheit vorgefallen ist."</w:t>
      </w:r>
    </w:p>
    <w:p w14:paraId="3D4A98FD" w14:textId="77777777" w:rsidR="00961EFC" w:rsidRDefault="00961EFC" w:rsidP="00961EFC"/>
    <w:p w14:paraId="71DBEBF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lastRenderedPageBreak/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"Eines Tages werden wir das Glück erreichen, was jeder einzelne Mensch verdient hat. Perfekten Frieden und perfekte Glücklichkeit."</w:t>
      </w:r>
    </w:p>
    <w:p w14:paraId="1CF741B6" w14:textId="77777777" w:rsidR="00961EFC" w:rsidRDefault="00961EFC" w:rsidP="00961EFC"/>
    <w:p w14:paraId="54A0AFC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bin bereit alles dafür zu geben und gemeinsam können wir diesen Traum erreichen. Diese perfekte, heile Welt."</w:t>
      </w:r>
    </w:p>
    <w:p w14:paraId="3383EB70" w14:textId="77777777" w:rsidR="00961EFC" w:rsidRDefault="00961EFC" w:rsidP="00961EFC"/>
    <w:p w14:paraId="66EBFD7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"Anan und Adrés waren meine Mitstreiter seit sie mich im Krieg retteten. Sie retteten mich, obwohl wir damals auf unterschiedlichen Seiten standen."</w:t>
      </w:r>
    </w:p>
    <w:p w14:paraId="066830B4" w14:textId="77777777" w:rsidR="00961EFC" w:rsidRDefault="00961EFC" w:rsidP="00961EFC"/>
    <w:p w14:paraId="662114C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"Das öffnete mir meine Augen und ließ mich erkennen, dass all der Krieg sinnlos war. Dass das nicht die Lösung war, nach der wir streben sollten."</w:t>
      </w:r>
    </w:p>
    <w:p w14:paraId="1E26D04A" w14:textId="77777777" w:rsidR="00961EFC" w:rsidRDefault="00961EFC" w:rsidP="00961EFC"/>
    <w:p w14:paraId="521170F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"Stattdessen sollten wir nach Glück streben. Denn Glück ist es, was das höchste </w:t>
      </w:r>
      <w:commentRangeStart w:id="10"/>
      <w:r>
        <w:rPr>
          <w:iCs/>
          <w:sz w:val="22"/>
          <w:szCs w:val="22"/>
        </w:rPr>
        <w:t>Ziel des Individuums ist</w:t>
      </w:r>
      <w:commentRangeEnd w:id="10"/>
      <w:r>
        <w:commentReference w:id="10"/>
      </w:r>
      <w:r>
        <w:rPr>
          <w:iCs/>
          <w:sz w:val="22"/>
          <w:szCs w:val="22"/>
        </w:rPr>
        <w:t>. "</w:t>
      </w:r>
    </w:p>
    <w:p w14:paraId="0228660B" w14:textId="77777777" w:rsidR="00961EFC" w:rsidRDefault="00961EFC" w:rsidP="00961EFC"/>
    <w:p w14:paraId="62DF561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"Glück ist alles, was der Mensch in seinem Leben braucht. Ohne Glück verliert das Leben seinen Wert und seinen Sinn. "</w:t>
      </w:r>
    </w:p>
    <w:p w14:paraId="2CF67CA3" w14:textId="77777777" w:rsidR="00961EFC" w:rsidRDefault="00961EFC" w:rsidP="00961EFC"/>
    <w:p w14:paraId="0718404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"Um diesen Triumph in unserem langen, beschwerlichen Weg auf der Suche nach Glück zu feiern, werden Adrés und Atlas zum Gründungstag nach Astoa reisen. "</w:t>
      </w:r>
    </w:p>
    <w:p w14:paraId="48659238" w14:textId="77777777" w:rsidR="00961EFC" w:rsidRDefault="00961EFC" w:rsidP="00961EFC"/>
    <w:p w14:paraId="7BA7464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"Ihr seid alle herzlich eingeladen diesen Triumph auszukosten und an dem berauschenden Fest teilzunehmen, welches Aither in gesamt Astoa ausrichten wird. "</w:t>
      </w:r>
    </w:p>
    <w:p w14:paraId="5B4127FA" w14:textId="77777777" w:rsidR="00961EFC" w:rsidRDefault="00961EFC" w:rsidP="00961EFC"/>
    <w:p w14:paraId="6DA7959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"Weil ihr uns dabei helft das Glück unter die Menschen zu bringen, werdet ihr natürlich dafür belohnt. Ihr seid die ersten, die die neue Happiness erhalten. "</w:t>
      </w:r>
    </w:p>
    <w:p w14:paraId="51226752" w14:textId="77777777" w:rsidR="00961EFC" w:rsidRDefault="00961EFC" w:rsidP="00961EFC"/>
    <w:p w14:paraId="2FE287BC" w14:textId="77777777" w:rsidR="00961EFC" w:rsidRPr="00281537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"Verteilt das Glück. Bringt anderen Glück. Seid selbst glücklich. Lebt, sodass ihr glücklich seid. Macht die Welt zu einem besseren Ort. "</w:t>
      </w:r>
    </w:p>
    <w:p w14:paraId="207E140F" w14:textId="77777777" w:rsidR="00961EFC" w:rsidRDefault="00961EFC" w:rsidP="00961EFC"/>
    <w:p w14:paraId="1FD45858" w14:textId="77777777" w:rsidR="00961EFC" w:rsidRPr="00A26A25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"Vergesst niemals: Happiness. Dein Leben. Deine Entscheidung. Deine Glücklichkeit. "</w:t>
      </w:r>
    </w:p>
    <w:p w14:paraId="304DFA17" w14:textId="77777777" w:rsidR="00961EFC" w:rsidRDefault="00961EFC" w:rsidP="00961EFC"/>
    <w:p w14:paraId="3A80213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danke euch für eure wertvolle Zeit. Lasst uns für die Glücklichkeit kämpfen! Lasst uns für unser eigenes Glück kämpfen! Aither wird euch stets bei diesem Kampf unterstützen!"</w:t>
      </w:r>
    </w:p>
    <w:p w14:paraId="608630A9" w14:textId="77777777" w:rsidR="00961EFC" w:rsidRDefault="00961EFC" w:rsidP="00961EFC"/>
    <w:p w14:paraId="1705B7C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"Ihr seid der Rest der Menschheit. Wir müssen überleben und unseren Nachkommen eine heile, gute Welt überlassen. Nicht die Trümmer, welche unsere Vorfahren uns überlassen haben."</w:t>
      </w:r>
    </w:p>
    <w:p w14:paraId="51676AB0" w14:textId="77777777" w:rsidR="00961EFC" w:rsidRDefault="00961EFC" w:rsidP="00961EFC"/>
    <w:p w14:paraId="0774BA4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"Also kämpft an meiner Seite und lasst uns die Welt verändern!"</w:t>
      </w:r>
    </w:p>
    <w:p w14:paraId="241B158E" w14:textId="77777777" w:rsidR="00961EFC" w:rsidRPr="006B7485" w:rsidRDefault="00961EFC" w:rsidP="00961EFC"/>
    <w:p w14:paraId="3E16A14F" w14:textId="77777777" w:rsidR="00961EFC" w:rsidRDefault="00961EFC" w:rsidP="00961EFC">
      <w:pPr>
        <w:pStyle w:val="Dialog"/>
        <w:ind w:left="0"/>
        <w:rPr>
          <w:rFonts w:eastAsia="Courier New"/>
          <w:sz w:val="22"/>
          <w:szCs w:val="22"/>
        </w:rPr>
      </w:pPr>
      <w:r w:rsidRPr="6C97462E">
        <w:rPr>
          <w:rFonts w:eastAsia="Courier New"/>
          <w:sz w:val="22"/>
          <w:szCs w:val="22"/>
        </w:rPr>
        <w:t># Übertragung wird beendet und der Labor ist wieder im Hintergrund.</w:t>
      </w:r>
    </w:p>
    <w:p w14:paraId="05371A6F" w14:textId="77777777" w:rsidR="00961EFC" w:rsidRDefault="00961EFC" w:rsidP="00961EFC"/>
    <w:p w14:paraId="2DFDD9C9" w14:textId="4CDB2685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(15.2)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Wow…"</w:t>
      </w:r>
    </w:p>
    <w:p w14:paraId="7E98B61A" w14:textId="77777777" w:rsidR="00961EFC" w:rsidRPr="00D07BB6" w:rsidRDefault="00961EFC" w:rsidP="00961EFC"/>
    <w:p w14:paraId="438F0B9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Man könnte ihm den ganzen Tag zuhören ohne müde zu werden…"</w:t>
      </w:r>
    </w:p>
    <w:p w14:paraId="61BC7B57" w14:textId="77777777" w:rsidR="00961EFC" w:rsidRDefault="00961EFC" w:rsidP="00961EFC"/>
    <w:p w14:paraId="16D4B07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8839D39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Und das von jemandem, der sich selbst am liebsten den ganzen Tag zuhört."</w:t>
      </w:r>
    </w:p>
    <w:p w14:paraId="6C339089" w14:textId="77777777" w:rsidR="00961EFC" w:rsidRDefault="00961EFC" w:rsidP="00961EFC"/>
    <w:p w14:paraId="113CC94A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402D68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Aber ich muss ihnen schon Recht geben. Seine Rede war beeindruckend wie immer."</w:t>
      </w:r>
    </w:p>
    <w:p w14:paraId="5BEDC1AD" w14:textId="77777777" w:rsidR="00961EFC" w:rsidRDefault="00961EFC" w:rsidP="00961EFC"/>
    <w:p w14:paraId="4B2BFD9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1AD3BDC" w14:textId="77777777" w:rsidR="00961EFC" w:rsidRPr="001639C1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Und Anan hat vermutlich ebenfalls Recht. Ich weiß ja, dass er nur das Beste für uns will…"</w:t>
      </w:r>
    </w:p>
    <w:p w14:paraId="1DDE603C" w14:textId="77777777" w:rsidR="00961EFC" w:rsidRDefault="00961EFC" w:rsidP="00961EFC"/>
    <w:p w14:paraId="771E9444" w14:textId="269064B9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lastRenderedPageBreak/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(15.3)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Er… er ist wirklich beeindruckend… Er hat so viel in seinem Leben erreicht und dennoch hört er nie auf an das Glück aller Menschen zu denken."</w:t>
      </w:r>
    </w:p>
    <w:p w14:paraId="6B2AF6ED" w14:textId="77777777" w:rsidR="00961EFC" w:rsidRDefault="00961EFC" w:rsidP="00961EFC"/>
    <w:p w14:paraId="6A4FD69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"Ja, das ist er wohl. "</w:t>
      </w:r>
    </w:p>
    <w:p w14:paraId="13E909E6" w14:textId="77777777" w:rsidR="00961EFC" w:rsidRPr="009F6491" w:rsidRDefault="00961EFC" w:rsidP="00961EFC"/>
    <w:p w14:paraId="6E2D6D4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"Jetzt sollten wir aber zurück an die Arbeit, wir müssen heute noch einiges schaffen."</w:t>
      </w:r>
    </w:p>
    <w:p w14:paraId="5FC5595D" w14:textId="77777777" w:rsidR="00961EFC" w:rsidRDefault="00961EFC" w:rsidP="00961EFC"/>
    <w:p w14:paraId="31021D47" w14:textId="77777777" w:rsidR="00961EFC" w:rsidRPr="00031CFD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031CFD">
        <w:rPr>
          <w:iCs/>
          <w:sz w:val="22"/>
          <w:szCs w:val="22"/>
        </w:rPr>
        <w:t>Bildschirm wird schwarz und blendet dann wieder auf. Erneut ins Labor.</w:t>
      </w:r>
    </w:p>
    <w:p w14:paraId="3929F420" w14:textId="77777777" w:rsidR="00961EFC" w:rsidRDefault="00961EFC" w:rsidP="00961EFC"/>
    <w:p w14:paraId="1987467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75A73113" w14:textId="77777777" w:rsidR="00961EFC" w:rsidRPr="004443B7" w:rsidRDefault="00961EFC" w:rsidP="00961EFC"/>
    <w:p w14:paraId="2A128AA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45F1AE4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Oh, es ist schon spät. Ich muss langsam los, damit ich pünktlich bei Anans Büro bin."</w:t>
      </w:r>
    </w:p>
    <w:p w14:paraId="6F9762F5" w14:textId="77777777" w:rsidR="00961EFC" w:rsidRDefault="00961EFC" w:rsidP="00961EFC"/>
    <w:p w14:paraId="1DBC51C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"Bin gleich wieder da."</w:t>
      </w:r>
    </w:p>
    <w:p w14:paraId="5C9B2EF7" w14:textId="77777777" w:rsidR="00961EFC" w:rsidRPr="004B70D8" w:rsidRDefault="00961EFC" w:rsidP="00961EFC"/>
    <w:p w14:paraId="48659F7C" w14:textId="18B39A0C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(15.4)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Bis… bis später."</w:t>
      </w:r>
    </w:p>
    <w:p w14:paraId="7DA42525" w14:textId="77777777" w:rsidR="00961EFC" w:rsidRDefault="00961EFC" w:rsidP="00961EFC"/>
    <w:p w14:paraId="1D31F920" w14:textId="77777777" w:rsidR="00961EFC" w:rsidRPr="009A3AA5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11" w:name="_Toc48434314"/>
      <w:r>
        <w:rPr>
          <w:lang w:val="de-DE"/>
        </w:rPr>
        <w:t>16. Ankündigung Triumvirat niedergeschlagen (PNG)</w:t>
      </w:r>
      <w:bookmarkEnd w:id="11"/>
    </w:p>
    <w:p w14:paraId="212EFDB2" w14:textId="77777777" w:rsidR="00961EFC" w:rsidRDefault="00961EFC" w:rsidP="00961EFC"/>
    <w:p w14:paraId="22C74A91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827B43">
        <w:rPr>
          <w:iCs/>
          <w:sz w:val="22"/>
          <w:szCs w:val="22"/>
        </w:rPr>
        <w:lastRenderedPageBreak/>
        <w:t>Atropos hat sich mit seinen Kollegen unterhalten und arbeitet nun weiter.  Die Übertragung von Anan, Atlas und Adrés erfolgt auf dem großen Bildschirm im Labor.</w:t>
      </w:r>
    </w:p>
    <w:p w14:paraId="5284594B" w14:textId="77777777" w:rsidR="00961EFC" w:rsidRDefault="00961EFC" w:rsidP="00961EFC"/>
    <w:p w14:paraId="3A626A10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Labor, Fernsehbildschirm</w:t>
      </w:r>
    </w:p>
    <w:p w14:paraId="6C8BBD27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Atlas, Anan, Adrés, Era, Narcais, Atropos</w:t>
      </w:r>
    </w:p>
    <w:p w14:paraId="47E47D19" w14:textId="77777777" w:rsidR="00961EFC" w:rsidRPr="00D96373" w:rsidRDefault="00961EFC" w:rsidP="00961EFC"/>
    <w:p w14:paraId="23A012B5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EFA6F70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Zurück an die Arbeit."</w:t>
      </w:r>
    </w:p>
    <w:p w14:paraId="7891F2AD" w14:textId="77777777" w:rsidR="00961EFC" w:rsidRDefault="00961EFC" w:rsidP="00961EFC"/>
    <w:p w14:paraId="1217D2A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36F8470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br/>
      </w:r>
      <w:r>
        <w:rPr>
          <w:iCs/>
          <w:sz w:val="22"/>
          <w:szCs w:val="22"/>
        </w:rPr>
        <w:br/>
      </w:r>
      <w:r>
        <w:rPr>
          <w:iCs/>
          <w:sz w:val="22"/>
          <w:szCs w:val="22"/>
          <w:highlight w:val="red"/>
        </w:rPr>
        <w:t>"Durchsage</w:t>
      </w:r>
      <w:r w:rsidRPr="00D202DD">
        <w:rPr>
          <w:iCs/>
          <w:sz w:val="22"/>
          <w:szCs w:val="22"/>
          <w:highlight w:val="red"/>
        </w:rPr>
        <w:t>"</w:t>
      </w:r>
      <w:r w:rsidRPr="00C06E00">
        <w:rPr>
          <w:iCs/>
          <w:sz w:val="22"/>
          <w:szCs w:val="22"/>
        </w:rPr>
        <w:t xml:space="preserve"> "{i}</w:t>
      </w:r>
      <w:r>
        <w:rPr>
          <w:bCs/>
          <w:sz w:val="22"/>
          <w:szCs w:val="22"/>
        </w:rPr>
        <w:t xml:space="preserve">Lebe glücklich. Erfülle deinen Traum. Dein Leben ist dein Traum. Deine Träume werden wahr. </w:t>
      </w:r>
      <w:r w:rsidRPr="00C06E00">
        <w:rPr>
          <w:iCs/>
          <w:sz w:val="22"/>
          <w:szCs w:val="22"/>
        </w:rPr>
        <w:t>{/i}"</w:t>
      </w:r>
    </w:p>
    <w:p w14:paraId="6DC99787" w14:textId="77777777" w:rsidR="00961EFC" w:rsidRPr="0068769B" w:rsidRDefault="00961EFC" w:rsidP="00961EFC"/>
    <w:p w14:paraId="69C71AE3" w14:textId="77777777" w:rsidR="00961EFC" w:rsidRDefault="00961EFC" w:rsidP="00961EFC">
      <w:pPr>
        <w:pStyle w:val="Dialog"/>
        <w:rPr>
          <w:bCs/>
          <w:sz w:val="22"/>
          <w:szCs w:val="22"/>
        </w:rPr>
      </w:pPr>
      <w:r>
        <w:rPr>
          <w:iCs/>
          <w:sz w:val="22"/>
          <w:szCs w:val="22"/>
          <w:highlight w:val="red"/>
        </w:rPr>
        <w:t>"Durchsage</w:t>
      </w:r>
      <w:r w:rsidRPr="00D202DD">
        <w:rPr>
          <w:iCs/>
          <w:sz w:val="22"/>
          <w:szCs w:val="22"/>
          <w:highlight w:val="red"/>
        </w:rPr>
        <w:t>"</w:t>
      </w:r>
      <w:r w:rsidRPr="00C06E00">
        <w:rPr>
          <w:iCs/>
          <w:sz w:val="22"/>
          <w:szCs w:val="22"/>
        </w:rPr>
        <w:t xml:space="preserve"> </w:t>
      </w:r>
      <w:r w:rsidRPr="008C1FD4">
        <w:rPr>
          <w:bCs/>
          <w:sz w:val="22"/>
          <w:szCs w:val="22"/>
        </w:rPr>
        <w:t>"{i}</w:t>
      </w:r>
      <w:r>
        <w:rPr>
          <w:bCs/>
          <w:sz w:val="22"/>
          <w:szCs w:val="22"/>
        </w:rPr>
        <w:t>Nimm Happiness ein und lebe dein Leben so wie du willst</w:t>
      </w:r>
      <w:r w:rsidRPr="008C1FD4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Happiness, dein Leben, deine Entscheidung, deine Glücklichkeit. {/i}"</w:t>
      </w:r>
    </w:p>
    <w:p w14:paraId="165F789E" w14:textId="77777777" w:rsidR="00961EFC" w:rsidRDefault="00961EFC" w:rsidP="00961EFC"/>
    <w:p w14:paraId="67A30C6E" w14:textId="77777777" w:rsidR="00961EFC" w:rsidRDefault="00961EFC" w:rsidP="00961EFC">
      <w:pPr>
        <w:pStyle w:val="Dialog"/>
        <w:rPr>
          <w:bCs/>
          <w:sz w:val="22"/>
          <w:szCs w:val="22"/>
        </w:rPr>
      </w:pPr>
      <w:r>
        <w:rPr>
          <w:iCs/>
          <w:sz w:val="22"/>
          <w:szCs w:val="22"/>
          <w:highlight w:val="red"/>
        </w:rPr>
        <w:t>"Durchsage</w:t>
      </w:r>
      <w:r w:rsidRPr="00D202DD">
        <w:rPr>
          <w:iCs/>
          <w:sz w:val="22"/>
          <w:szCs w:val="22"/>
          <w:highlight w:val="red"/>
        </w:rPr>
        <w:t>"</w:t>
      </w:r>
      <w:r w:rsidRPr="00C06E00">
        <w:rPr>
          <w:iCs/>
          <w:sz w:val="22"/>
          <w:szCs w:val="22"/>
        </w:rPr>
        <w:t xml:space="preserve"> </w:t>
      </w:r>
      <w:r w:rsidRPr="008C1FD4">
        <w:rPr>
          <w:bCs/>
          <w:sz w:val="22"/>
          <w:szCs w:val="22"/>
        </w:rPr>
        <w:t>"{i}</w:t>
      </w:r>
      <w:r>
        <w:rPr>
          <w:bCs/>
          <w:sz w:val="22"/>
          <w:szCs w:val="22"/>
        </w:rPr>
        <w:t>In wenigen Minuten erfolgt eine Übertragung von Anan. Bitte schaltet die entsprechenden Bildschirme ein. {/i}"</w:t>
      </w:r>
    </w:p>
    <w:p w14:paraId="7520B94A" w14:textId="77777777" w:rsidR="00961EFC" w:rsidRDefault="00961EFC" w:rsidP="00961EFC"/>
    <w:p w14:paraId="03714A37" w14:textId="61FC76C1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(16.1)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Ich… ich kümmere mich darum!"</w:t>
      </w:r>
    </w:p>
    <w:p w14:paraId="2C38DD0C" w14:textId="77777777" w:rsidR="00961EFC" w:rsidRDefault="00961EFC" w:rsidP="00961EFC"/>
    <w:p w14:paraId="1C84F0A0" w14:textId="77777777" w:rsidR="00961EFC" w:rsidRDefault="00961EFC" w:rsidP="00961EFC">
      <w:pPr>
        <w:pStyle w:val="Dialog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# </w:t>
      </w:r>
      <w:r w:rsidRPr="00E35D8C">
        <w:rPr>
          <w:bCs/>
          <w:sz w:val="22"/>
          <w:szCs w:val="22"/>
        </w:rPr>
        <w:t xml:space="preserve">für den Fall, dass Atropos sich </w:t>
      </w:r>
      <w:r>
        <w:rPr>
          <w:bCs/>
          <w:sz w:val="22"/>
          <w:szCs w:val="22"/>
        </w:rPr>
        <w:t>davor mit Neiro darüber unterhalten hat</w:t>
      </w:r>
    </w:p>
    <w:p w14:paraId="330FE6BE" w14:textId="77777777" w:rsidR="00961EFC" w:rsidRPr="0049791B" w:rsidRDefault="00961EFC" w:rsidP="00961EFC"/>
    <w:p w14:paraId="0413DED8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958B374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Das muss die Übertragung sein, die Neiro vorhin erwähnt hatte."</w:t>
      </w:r>
    </w:p>
    <w:p w14:paraId="2AE91859" w14:textId="77777777" w:rsidR="00961EFC" w:rsidRDefault="00961EFC" w:rsidP="00961EFC"/>
    <w:p w14:paraId="4B57D27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331172A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Ob er wohl mit allen Informationen Recht hatte?"</w:t>
      </w:r>
    </w:p>
    <w:p w14:paraId="0D525F22" w14:textId="77777777" w:rsidR="00961EFC" w:rsidRDefault="00961EFC" w:rsidP="00961EFC"/>
    <w:p w14:paraId="2C1849A9" w14:textId="77777777" w:rsidR="00961EFC" w:rsidRDefault="00961EFC" w:rsidP="00961EFC">
      <w:pPr>
        <w:pStyle w:val="Dialog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# </w:t>
      </w:r>
      <w:r w:rsidRPr="00195D39">
        <w:rPr>
          <w:bCs/>
          <w:sz w:val="22"/>
          <w:szCs w:val="22"/>
        </w:rPr>
        <w:t>ab hier wieder alle</w:t>
      </w:r>
    </w:p>
    <w:p w14:paraId="3ACEAC9B" w14:textId="77777777" w:rsidR="00961EFC" w:rsidRDefault="00961EFC" w:rsidP="00961EFC">
      <w:pPr>
        <w:pStyle w:val="Dialog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# </w:t>
      </w:r>
      <w:r w:rsidRPr="00072CFB">
        <w:rPr>
          <w:bCs/>
          <w:sz w:val="22"/>
          <w:szCs w:val="22"/>
        </w:rPr>
        <w:t>Bild wechselt von Laborhintergrund in Nahansicht des Bildschirms. Atlas, Anan und Adrés tauchen nebeneinander auf</w:t>
      </w:r>
    </w:p>
    <w:p w14:paraId="25C08732" w14:textId="77777777" w:rsidR="00961EFC" w:rsidRDefault="00961EFC" w:rsidP="00961EFC"/>
    <w:p w14:paraId="660F52E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hoffe ihr alle hattet heute bisher einen glücklichen Tag gehabt."</w:t>
      </w:r>
    </w:p>
    <w:p w14:paraId="74EBEAD6" w14:textId="77777777" w:rsidR="00961EFC" w:rsidRPr="0065486A" w:rsidRDefault="00961EFC" w:rsidP="00961EFC"/>
    <w:p w14:paraId="199D172B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"An meiner Seite befinden sich Atlas und Adrés. Zwei Namen, die euch nicht ganz unbekannt sein dürften."</w:t>
      </w:r>
    </w:p>
    <w:p w14:paraId="3A8E972D" w14:textId="77777777" w:rsidR="00961EFC" w:rsidRDefault="00961EFC" w:rsidP="00961EFC"/>
    <w:p w14:paraId="0B4A68E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"Aufgrund der instabilen Verbindung werden sie nicht persönlich zu euch sprechen können, aber ich spreche heute im Namen von uns allen zu euch."</w:t>
      </w:r>
    </w:p>
    <w:p w14:paraId="40A7FBD4" w14:textId="77777777" w:rsidR="00961EFC" w:rsidRDefault="00961EFC" w:rsidP="00961EFC"/>
    <w:p w14:paraId="0774C28B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bin mir sicher keiner von euch hat vergessen, was sich in nicht einmal einem Monat zum 37. Mal jähren wird."</w:t>
      </w:r>
    </w:p>
    <w:p w14:paraId="25580FC3" w14:textId="77777777" w:rsidR="00961EFC" w:rsidRDefault="00961EFC" w:rsidP="00961EFC"/>
    <w:p w14:paraId="3E61675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"Der Gründungstag von Aither."</w:t>
      </w:r>
    </w:p>
    <w:p w14:paraId="39C60A43" w14:textId="77777777" w:rsidR="00961EFC" w:rsidRDefault="00961EFC" w:rsidP="00961EFC"/>
    <w:p w14:paraId="7D8472C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"Und in diesem Jahr fällt der Gründungstag mit einem ganz besonderen Ereignis zusammen."</w:t>
      </w:r>
    </w:p>
    <w:p w14:paraId="5D33E5E0" w14:textId="77777777" w:rsidR="00961EFC" w:rsidRDefault="00961EFC" w:rsidP="00961EFC"/>
    <w:p w14:paraId="2B06BB6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"Die Happiness-Pille ist noch nicht vollkommen. Sie ist in einer stetigen Weiterentwicklung, damit die Menschheit eines Tages perfektes Glück erfahren darf."</w:t>
      </w:r>
    </w:p>
    <w:p w14:paraId="3C4F85DA" w14:textId="77777777" w:rsidR="00961EFC" w:rsidRDefault="00961EFC" w:rsidP="00961EFC"/>
    <w:p w14:paraId="51CEE19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"Und diesem perfekten Glück sind wir einen Schritt nähergekommen."</w:t>
      </w:r>
    </w:p>
    <w:p w14:paraId="08B09507" w14:textId="77777777" w:rsidR="00961EFC" w:rsidRDefault="00961EFC" w:rsidP="00961EFC"/>
    <w:p w14:paraId="7951F21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"Die neue Tablette wird stärker sein, besser sein, glücklicher machen. Niemand muss mehr in der Angst leben sie einmal zu vergessen und dadurch sein Glück zu verlieren."</w:t>
      </w:r>
    </w:p>
    <w:p w14:paraId="57C1B100" w14:textId="77777777" w:rsidR="00961EFC" w:rsidRDefault="00961EFC" w:rsidP="00961EFC"/>
    <w:p w14:paraId="3CB03A0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verspreche es euch. Die Menschheit wird niemals wieder das erleiden müssen, was in der Vergangenheit vorgefallen ist."</w:t>
      </w:r>
    </w:p>
    <w:p w14:paraId="4FAEB6AB" w14:textId="77777777" w:rsidR="00961EFC" w:rsidRDefault="00961EFC" w:rsidP="00961EFC"/>
    <w:p w14:paraId="7CA2AAB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lastRenderedPageBreak/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"Eines Tages werden wir das Glück erreichen, was jeder einzelne Mensch verdient hat. Perfekten Frieden und perfekte Glücklichkeit."</w:t>
      </w:r>
    </w:p>
    <w:p w14:paraId="077B29B6" w14:textId="77777777" w:rsidR="00961EFC" w:rsidRDefault="00961EFC" w:rsidP="00961EFC"/>
    <w:p w14:paraId="1AFBE3B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bin bereit alles dafür zu geben und gemeinsam können wir diesen Traum erreichen. Diese perfekte, heile Welt."</w:t>
      </w:r>
    </w:p>
    <w:p w14:paraId="4C5AB619" w14:textId="77777777" w:rsidR="00961EFC" w:rsidRDefault="00961EFC" w:rsidP="00961EFC"/>
    <w:p w14:paraId="4F08AAC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"Anan und Adrés waren meine Mitstreiter seit sie mich im Krieg retteten. Sie retteten mich, obwohl wir damals auf unterschiedlichen Seiten standen."</w:t>
      </w:r>
    </w:p>
    <w:p w14:paraId="1A8CA25C" w14:textId="77777777" w:rsidR="00961EFC" w:rsidRDefault="00961EFC" w:rsidP="00961EFC"/>
    <w:p w14:paraId="203D65E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"Das öffnete mir meine Augen und ließ mich erkennen, dass all der Krieg sinnlos war. Dass das nicht die Lösung war, nach der wir streben sollten."</w:t>
      </w:r>
    </w:p>
    <w:p w14:paraId="6E7A6D5C" w14:textId="77777777" w:rsidR="00961EFC" w:rsidRDefault="00961EFC" w:rsidP="00961EFC"/>
    <w:p w14:paraId="69C24F9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"Stattdessen sollten wir nach Glück streben. Denn Glück ist es, was das höchste </w:t>
      </w:r>
      <w:commentRangeStart w:id="12"/>
      <w:r>
        <w:rPr>
          <w:iCs/>
          <w:sz w:val="22"/>
          <w:szCs w:val="22"/>
        </w:rPr>
        <w:t>Ziel des Individuums ist</w:t>
      </w:r>
      <w:commentRangeEnd w:id="12"/>
      <w:r>
        <w:commentReference w:id="12"/>
      </w:r>
      <w:r>
        <w:rPr>
          <w:iCs/>
          <w:sz w:val="22"/>
          <w:szCs w:val="22"/>
        </w:rPr>
        <w:t>. "</w:t>
      </w:r>
    </w:p>
    <w:p w14:paraId="5E7446B8" w14:textId="77777777" w:rsidR="00961EFC" w:rsidRDefault="00961EFC" w:rsidP="00961EFC"/>
    <w:p w14:paraId="2DC9EC2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"Glück ist alles, was der Mensch in seinem Leben braucht. Ohne Glück verliert das Leben seinen Wert und seinen Sinn. "</w:t>
      </w:r>
    </w:p>
    <w:p w14:paraId="3674FF1D" w14:textId="77777777" w:rsidR="00961EFC" w:rsidRDefault="00961EFC" w:rsidP="00961EFC"/>
    <w:p w14:paraId="416BD3C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"Um diesen Triumph in unserem langen, beschwerlichen Weg auf der Suche nach Glück zu feiern, werden Adrés und Atlas zum Gründungstag nach Astoa reisen. "</w:t>
      </w:r>
    </w:p>
    <w:p w14:paraId="60A93843" w14:textId="77777777" w:rsidR="00961EFC" w:rsidRDefault="00961EFC" w:rsidP="00961EFC"/>
    <w:p w14:paraId="56E0458B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"Ihr seid alle herzlich eingeladen diesen Triumph auszukosten und an dem berauschenden Fest teilzunehmen, welches Aither in gesamt Astoa ausrichten wird. "</w:t>
      </w:r>
    </w:p>
    <w:p w14:paraId="74D8D237" w14:textId="77777777" w:rsidR="00961EFC" w:rsidRDefault="00961EFC" w:rsidP="00961EFC"/>
    <w:p w14:paraId="3D05775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"Weil ihr uns dabei helft das Glück unter die Menschen zu bringen, werdet ihr natürlich dafür belohnt. Ihr seid die ersten, die die neue Happiness erhalten. "</w:t>
      </w:r>
    </w:p>
    <w:p w14:paraId="15BF81FF" w14:textId="77777777" w:rsidR="00961EFC" w:rsidRDefault="00961EFC" w:rsidP="00961EFC"/>
    <w:p w14:paraId="6EEADB1E" w14:textId="77777777" w:rsidR="00961EFC" w:rsidRPr="00281537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"Verteilt das Glück. Bringt anderen Glück. Seid selbst glücklich. Lebt, sodass ihr glücklich seid. Macht die Welt zu einem besseren Ort. "</w:t>
      </w:r>
    </w:p>
    <w:p w14:paraId="42E4F2AD" w14:textId="77777777" w:rsidR="00961EFC" w:rsidRDefault="00961EFC" w:rsidP="00961EFC"/>
    <w:p w14:paraId="643EBC86" w14:textId="77777777" w:rsidR="00961EFC" w:rsidRPr="00A26A25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"Vergesst niemals: Happiness. Dein Leben. Deine Entscheidung. Deine Glücklichkeit. "</w:t>
      </w:r>
    </w:p>
    <w:p w14:paraId="55D34D2D" w14:textId="77777777" w:rsidR="00961EFC" w:rsidRDefault="00961EFC" w:rsidP="00961EFC"/>
    <w:p w14:paraId="264491C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danke euch für eure wertvolle Zeit. Lasst uns für die Glücklichkeit kämpfen! Lasst uns für unser eigenes Glück kämpfen! Aither wird euch stets bei diesem Kampf unterstützen!"</w:t>
      </w:r>
    </w:p>
    <w:p w14:paraId="2F99AF13" w14:textId="77777777" w:rsidR="00961EFC" w:rsidRDefault="00961EFC" w:rsidP="00961EFC"/>
    <w:p w14:paraId="35DE4AB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"Ihr seid der Rest der Menschheit. Wir müssen überleben und unseren Nachkommen eine heile, gute Welt überlassen. Nicht die Trümmer, welche unsere Vorfahren uns überlassen haben."</w:t>
      </w:r>
    </w:p>
    <w:p w14:paraId="2BE41329" w14:textId="77777777" w:rsidR="00961EFC" w:rsidRDefault="00961EFC" w:rsidP="00961EFC"/>
    <w:p w14:paraId="67BFE1D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"Also kämpft an meiner Seite und lasst uns die Welt verändern!"</w:t>
      </w:r>
    </w:p>
    <w:p w14:paraId="4747B5B2" w14:textId="77777777" w:rsidR="00961EFC" w:rsidRPr="006B7485" w:rsidRDefault="00961EFC" w:rsidP="00961EFC"/>
    <w:p w14:paraId="2512372C" w14:textId="77777777" w:rsidR="00961EFC" w:rsidRDefault="00961EFC" w:rsidP="00961EFC">
      <w:pPr>
        <w:pStyle w:val="Dialog"/>
        <w:ind w:left="0"/>
        <w:rPr>
          <w:rFonts w:eastAsia="Courier New"/>
          <w:sz w:val="22"/>
          <w:szCs w:val="22"/>
        </w:rPr>
      </w:pPr>
      <w:r w:rsidRPr="51B092E2">
        <w:rPr>
          <w:rFonts w:eastAsia="Courier New"/>
          <w:sz w:val="22"/>
          <w:szCs w:val="22"/>
        </w:rPr>
        <w:t># Übertragung wird beendet und der Labor ist wieder im Hintergrund.</w:t>
      </w:r>
    </w:p>
    <w:p w14:paraId="46DB4DBA" w14:textId="77777777" w:rsidR="00961EFC" w:rsidRDefault="00961EFC" w:rsidP="00961EFC"/>
    <w:p w14:paraId="6641C1FE" w14:textId="190A7D15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""</w:t>
      </w:r>
      <w:r w:rsidR="00B14C3C">
        <w:rPr>
          <w:iCs/>
          <w:sz w:val="22"/>
          <w:szCs w:val="22"/>
        </w:rPr>
        <w:t>(16.2)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Wow…"</w:t>
      </w:r>
    </w:p>
    <w:p w14:paraId="03BC1CEC" w14:textId="77777777" w:rsidR="00961EFC" w:rsidRPr="00D07BB6" w:rsidRDefault="00961EFC" w:rsidP="00961EFC"/>
    <w:p w14:paraId="62AE2F9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Man könnte ihm den ganzen Tag zuhören ohne müde zu werden…"</w:t>
      </w:r>
    </w:p>
    <w:p w14:paraId="4F63E9D3" w14:textId="77777777" w:rsidR="00961EFC" w:rsidRDefault="00961EFC" w:rsidP="00961EFC"/>
    <w:p w14:paraId="470E322C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6A798C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Und das von jemandem, der sich selbst am liebsten den ganzen Tag zuhört."</w:t>
      </w:r>
    </w:p>
    <w:p w14:paraId="669BE4A0" w14:textId="77777777" w:rsidR="00961EFC" w:rsidRDefault="00961EFC" w:rsidP="00961EFC"/>
    <w:p w14:paraId="059EB70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4E04669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Aber ich muss ihnen schon Recht geben. Seine Rede war beeindruckend wie immer."</w:t>
      </w:r>
    </w:p>
    <w:p w14:paraId="1AF9ECD5" w14:textId="77777777" w:rsidR="00961EFC" w:rsidRDefault="00961EFC" w:rsidP="00961EFC"/>
    <w:p w14:paraId="00FF742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318E984" w14:textId="77777777" w:rsidR="00961EFC" w:rsidRPr="00F622B2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frage mich, ob Anan mit seiner Rede wirklich Recht hat? Es wirkt alles so plausibel und klar, wenn er es erzählt…"</w:t>
      </w:r>
    </w:p>
    <w:p w14:paraId="4DC360DE" w14:textId="77777777" w:rsidR="00961EFC" w:rsidRDefault="00961EFC" w:rsidP="00961EFC"/>
    <w:p w14:paraId="5B6809E0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14FBF6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lastRenderedPageBreak/>
        <w:t>"</w:t>
      </w:r>
      <w:r>
        <w:rPr>
          <w:iCs/>
          <w:sz w:val="22"/>
          <w:szCs w:val="22"/>
        </w:rPr>
        <w:t>Und dennoch… ich wüsste zu gerne was die Tablette tatsächlich bewirkt. Wie sie uns überhaupt unser Glück bringt."</w:t>
      </w:r>
    </w:p>
    <w:p w14:paraId="2B6F8567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705D7ADC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D3F3DD6" w14:textId="77777777" w:rsidR="00961EFC" w:rsidRPr="001639C1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Vielleicht würde es mir dann leichter fallen sie zu nehmen. Vielleicht würde ich dann weniger zweifeln."</w:t>
      </w:r>
    </w:p>
    <w:p w14:paraId="0E341496" w14:textId="77777777" w:rsidR="00961EFC" w:rsidRDefault="00961EFC" w:rsidP="00961EFC"/>
    <w:p w14:paraId="7F0669CC" w14:textId="3450ADAC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""</w:t>
      </w:r>
      <w:r w:rsidR="00B14C3C">
        <w:rPr>
          <w:iCs/>
          <w:sz w:val="22"/>
          <w:szCs w:val="22"/>
        </w:rPr>
        <w:t>(16.3)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Er… er ist wirklich beeindruckend… Er hat so viel in seinem Leben erreicht und dennoch hört er nie auf an das Glück aller Menschen zu denken."</w:t>
      </w:r>
    </w:p>
    <w:p w14:paraId="3415B6DD" w14:textId="77777777" w:rsidR="00961EFC" w:rsidRDefault="00961EFC" w:rsidP="00961EFC"/>
    <w:p w14:paraId="40150A9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"Ja, das ist er wohl. "</w:t>
      </w:r>
    </w:p>
    <w:p w14:paraId="0243EF38" w14:textId="77777777" w:rsidR="00961EFC" w:rsidRPr="009F6491" w:rsidRDefault="00961EFC" w:rsidP="00961EFC"/>
    <w:p w14:paraId="033CD8D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"Jetzt sollten wir aber zurück an die Arbeit, wir müssen heute noch einiges schaffen."</w:t>
      </w:r>
    </w:p>
    <w:p w14:paraId="50576B00" w14:textId="77777777" w:rsidR="00961EFC" w:rsidRDefault="00961EFC" w:rsidP="00961EFC"/>
    <w:p w14:paraId="44B0C6FF" w14:textId="77777777" w:rsidR="00961EFC" w:rsidRPr="00031CFD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031CFD">
        <w:rPr>
          <w:iCs/>
          <w:sz w:val="22"/>
          <w:szCs w:val="22"/>
        </w:rPr>
        <w:t>Bildschirm wird schwarz und blendet dann wieder auf. Erneut ins Labor.</w:t>
      </w:r>
    </w:p>
    <w:p w14:paraId="4CCEFB54" w14:textId="77777777" w:rsidR="00961EFC" w:rsidRDefault="00961EFC" w:rsidP="00961EFC"/>
    <w:p w14:paraId="3B8CA56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1DB30D42" w14:textId="77777777" w:rsidR="00961EFC" w:rsidRPr="004443B7" w:rsidRDefault="00961EFC" w:rsidP="00961EFC"/>
    <w:p w14:paraId="79105B7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391D0C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Oh, es ist schon spät. Ich müsste langsam los, wenn ich pünktlich in Anans Büro sein will…"</w:t>
      </w:r>
    </w:p>
    <w:p w14:paraId="0C0429F5" w14:textId="77777777" w:rsidR="00961EFC" w:rsidRDefault="00961EFC" w:rsidP="00961EFC"/>
    <w:p w14:paraId="16CA5B8C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C26BE88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sollte besser gehen. Vielleicht hilft es mir ja Mal mit Anan über meine Zweifel und Sorgen zu sprechen."</w:t>
      </w:r>
    </w:p>
    <w:p w14:paraId="25685BD9" w14:textId="77777777" w:rsidR="00961EFC" w:rsidRPr="00F172EC" w:rsidRDefault="00961EFC" w:rsidP="00961EFC"/>
    <w:p w14:paraId="2F9851C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186E145" w14:textId="77777777" w:rsidR="00961EFC" w:rsidRPr="00786D41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möchte nicht Zweifeln… ich möchte einfach nur glücklich sein…"</w:t>
      </w:r>
    </w:p>
    <w:p w14:paraId="2E7CC598" w14:textId="77777777" w:rsidR="00961EFC" w:rsidRDefault="00961EFC" w:rsidP="00961EFC"/>
    <w:p w14:paraId="03B5348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"Bin gleich wieder da."</w:t>
      </w:r>
    </w:p>
    <w:p w14:paraId="59AD225B" w14:textId="77777777" w:rsidR="00961EFC" w:rsidRPr="004B70D8" w:rsidRDefault="00961EFC" w:rsidP="00961EFC"/>
    <w:p w14:paraId="620BD031" w14:textId="10DF9698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""</w:t>
      </w:r>
      <w:r w:rsidR="00B14C3C">
        <w:rPr>
          <w:iCs/>
          <w:sz w:val="22"/>
          <w:szCs w:val="22"/>
        </w:rPr>
        <w:t>(16.4)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Bis… bis später."</w:t>
      </w:r>
    </w:p>
    <w:p w14:paraId="7A3EC2C3" w14:textId="77777777" w:rsidR="00961EFC" w:rsidRDefault="00961EFC" w:rsidP="00961EFC"/>
    <w:p w14:paraId="54C2A04F" w14:textId="77777777" w:rsidR="00961EFC" w:rsidRPr="009A3AA5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13" w:name="_Toc48434315"/>
      <w:r>
        <w:rPr>
          <w:lang w:val="de-DE"/>
        </w:rPr>
        <w:t>17. Ankündigung Triumvirat mies (PNG)</w:t>
      </w:r>
      <w:bookmarkEnd w:id="13"/>
    </w:p>
    <w:p w14:paraId="498CDF13" w14:textId="77777777" w:rsidR="00961EFC" w:rsidRDefault="00961EFC" w:rsidP="00961EFC"/>
    <w:p w14:paraId="3C56B6B7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827B43">
        <w:rPr>
          <w:iCs/>
          <w:sz w:val="22"/>
          <w:szCs w:val="22"/>
        </w:rPr>
        <w:t xml:space="preserve">Atropos hat sich </w:t>
      </w:r>
      <w:r>
        <w:rPr>
          <w:iCs/>
          <w:sz w:val="22"/>
          <w:szCs w:val="22"/>
        </w:rPr>
        <w:t xml:space="preserve">mehr oder weniger </w:t>
      </w:r>
      <w:r w:rsidRPr="00827B43">
        <w:rPr>
          <w:iCs/>
          <w:sz w:val="22"/>
          <w:szCs w:val="22"/>
        </w:rPr>
        <w:t>mit seinen Kollegen unterhalten und arbeitet nun weiter.  Die Übertragung von Anan, Atlas und Adrés erfolgt auf dem großen Bildschirm im Labor.</w:t>
      </w:r>
    </w:p>
    <w:p w14:paraId="65AC6A03" w14:textId="77777777" w:rsidR="00961EFC" w:rsidRDefault="00961EFC" w:rsidP="00961EFC"/>
    <w:p w14:paraId="226BE5A2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Labor, Fernsehbildschirm</w:t>
      </w:r>
    </w:p>
    <w:p w14:paraId="20554AF3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Atlas, Anan, Adrés, Era, Narcais, Atropos, Symbiont</w:t>
      </w:r>
    </w:p>
    <w:p w14:paraId="0329109E" w14:textId="77777777" w:rsidR="00961EFC" w:rsidRDefault="00961EFC" w:rsidP="00961EFC"/>
    <w:p w14:paraId="596F23B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17B8E9D0" w14:textId="77777777" w:rsidR="00961EFC" w:rsidRDefault="00961EFC" w:rsidP="00961EFC"/>
    <w:p w14:paraId="2BEE96F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red"/>
        </w:rPr>
        <w:lastRenderedPageBreak/>
        <w:t>"Durchsage</w:t>
      </w:r>
      <w:r w:rsidRPr="00E70959">
        <w:rPr>
          <w:iCs/>
          <w:sz w:val="22"/>
          <w:szCs w:val="22"/>
          <w:highlight w:val="red"/>
        </w:rPr>
        <w:t>"</w:t>
      </w:r>
      <w:r>
        <w:rPr>
          <w:iCs/>
          <w:sz w:val="22"/>
          <w:szCs w:val="22"/>
        </w:rPr>
        <w:t xml:space="preserve"> </w:t>
      </w:r>
      <w:r w:rsidRPr="00C06E00">
        <w:rPr>
          <w:iCs/>
          <w:sz w:val="22"/>
          <w:szCs w:val="22"/>
        </w:rPr>
        <w:t>"{i}</w:t>
      </w:r>
      <w:r>
        <w:rPr>
          <w:bCs/>
          <w:sz w:val="22"/>
          <w:szCs w:val="22"/>
        </w:rPr>
        <w:t xml:space="preserve">Lebe glücklich. Erfülle deinen Traum. Dein Leben ist dein Traum. Deine Träume werden wahr. </w:t>
      </w:r>
      <w:r w:rsidRPr="00C06E00">
        <w:rPr>
          <w:iCs/>
          <w:sz w:val="22"/>
          <w:szCs w:val="22"/>
        </w:rPr>
        <w:t>{/i}"</w:t>
      </w:r>
    </w:p>
    <w:p w14:paraId="7B238495" w14:textId="77777777" w:rsidR="00961EFC" w:rsidRPr="0068769B" w:rsidRDefault="00961EFC" w:rsidP="00961EFC"/>
    <w:p w14:paraId="1CA24111" w14:textId="77777777" w:rsidR="00961EFC" w:rsidRDefault="00961EFC" w:rsidP="00961EFC">
      <w:pPr>
        <w:pStyle w:val="Dialog"/>
        <w:rPr>
          <w:bCs/>
          <w:sz w:val="22"/>
          <w:szCs w:val="22"/>
        </w:rPr>
      </w:pPr>
      <w:r>
        <w:rPr>
          <w:iCs/>
          <w:sz w:val="22"/>
          <w:szCs w:val="22"/>
          <w:highlight w:val="red"/>
        </w:rPr>
        <w:t>"Durchsage</w:t>
      </w:r>
      <w:r w:rsidRPr="00E70959">
        <w:rPr>
          <w:iCs/>
          <w:sz w:val="22"/>
          <w:szCs w:val="22"/>
          <w:highlight w:val="red"/>
        </w:rPr>
        <w:t>"</w:t>
      </w:r>
      <w:r>
        <w:rPr>
          <w:iCs/>
          <w:sz w:val="22"/>
          <w:szCs w:val="22"/>
        </w:rPr>
        <w:t xml:space="preserve"> </w:t>
      </w:r>
      <w:r w:rsidRPr="008C1FD4">
        <w:rPr>
          <w:bCs/>
          <w:sz w:val="22"/>
          <w:szCs w:val="22"/>
        </w:rPr>
        <w:t>"{i}</w:t>
      </w:r>
      <w:r>
        <w:rPr>
          <w:bCs/>
          <w:sz w:val="22"/>
          <w:szCs w:val="22"/>
        </w:rPr>
        <w:t>Nimm Happiness ein und lebe dein Leben so wie du willst</w:t>
      </w:r>
      <w:r w:rsidRPr="008C1FD4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Happiness, dein Leben, deine Entscheidung, deine Glücklichkeit. {/i}"</w:t>
      </w:r>
    </w:p>
    <w:p w14:paraId="17A6E33F" w14:textId="77777777" w:rsidR="00961EFC" w:rsidRPr="00E70959" w:rsidRDefault="00961EFC" w:rsidP="00961EFC"/>
    <w:p w14:paraId="7868B8F5" w14:textId="77777777" w:rsidR="00961EFC" w:rsidRDefault="00961EFC" w:rsidP="00961EFC">
      <w:pPr>
        <w:pStyle w:val="Dialog"/>
        <w:rPr>
          <w:bCs/>
          <w:sz w:val="22"/>
          <w:szCs w:val="22"/>
        </w:rPr>
      </w:pPr>
      <w:r>
        <w:rPr>
          <w:iCs/>
          <w:sz w:val="22"/>
          <w:szCs w:val="22"/>
          <w:highlight w:val="red"/>
        </w:rPr>
        <w:t>"Durchsage</w:t>
      </w:r>
      <w:r w:rsidRPr="00E70959">
        <w:rPr>
          <w:iCs/>
          <w:sz w:val="22"/>
          <w:szCs w:val="22"/>
          <w:highlight w:val="red"/>
        </w:rPr>
        <w:t>"</w:t>
      </w:r>
      <w:r>
        <w:rPr>
          <w:iCs/>
          <w:sz w:val="22"/>
          <w:szCs w:val="22"/>
        </w:rPr>
        <w:t xml:space="preserve"> </w:t>
      </w:r>
      <w:r w:rsidRPr="008C1FD4">
        <w:rPr>
          <w:bCs/>
          <w:sz w:val="22"/>
          <w:szCs w:val="22"/>
        </w:rPr>
        <w:t>"{i}</w:t>
      </w:r>
      <w:r>
        <w:rPr>
          <w:bCs/>
          <w:sz w:val="22"/>
          <w:szCs w:val="22"/>
        </w:rPr>
        <w:t>In wenigen Minuten erfolgt eine Übertragung von Anan. Bitte schaltet die entsprechenden Bildschirme ein. {/i}"</w:t>
      </w:r>
    </w:p>
    <w:p w14:paraId="648C7D5F" w14:textId="77777777" w:rsidR="00961EFC" w:rsidRDefault="00961EFC" w:rsidP="00961EFC"/>
    <w:p w14:paraId="7CB294C7" w14:textId="33F5A9D8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""</w:t>
      </w:r>
      <w:r w:rsidR="00B14C3C">
        <w:rPr>
          <w:iCs/>
          <w:sz w:val="22"/>
          <w:szCs w:val="22"/>
        </w:rPr>
        <w:t>(17.1)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Ich… ich kümmere mich darum!"</w:t>
      </w:r>
    </w:p>
    <w:p w14:paraId="6A028C61" w14:textId="77777777" w:rsidR="00961EFC" w:rsidRDefault="00961EFC" w:rsidP="00961EFC"/>
    <w:p w14:paraId="7ED04944" w14:textId="77777777" w:rsidR="00961EFC" w:rsidRDefault="00961EFC" w:rsidP="00961EFC">
      <w:pPr>
        <w:pStyle w:val="Dialog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# </w:t>
      </w:r>
      <w:r w:rsidRPr="00072CFB">
        <w:rPr>
          <w:bCs/>
          <w:sz w:val="22"/>
          <w:szCs w:val="22"/>
        </w:rPr>
        <w:t>Bild wechselt von Laborhintergrund in Nahansicht des Bildschirms. Atlas, Anan und Adrés tauchen nebeneinander auf</w:t>
      </w:r>
    </w:p>
    <w:p w14:paraId="1797A25A" w14:textId="77777777" w:rsidR="00961EFC" w:rsidRDefault="00961EFC" w:rsidP="00961EFC"/>
    <w:p w14:paraId="2F3C18D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hoffe ihr alle hattet heute bisher einen glücklichen Tag gehabt."</w:t>
      </w:r>
    </w:p>
    <w:p w14:paraId="2F92724F" w14:textId="77777777" w:rsidR="00961EFC" w:rsidRPr="0065486A" w:rsidRDefault="00961EFC" w:rsidP="00961EFC"/>
    <w:p w14:paraId="203817F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"An meiner Seite befinden sich Atlas und Adrés. Zwei Namen, die euch nicht ganz unbekannt sein dürften."</w:t>
      </w:r>
    </w:p>
    <w:p w14:paraId="22FD3634" w14:textId="77777777" w:rsidR="00961EFC" w:rsidRDefault="00961EFC" w:rsidP="00961EFC"/>
    <w:p w14:paraId="671534F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"Aufgrund der instabilen Verbindung werden sie nicht persönlich zu euch sprechen können, aber ich spreche heute im Namen von uns allen zu euch."</w:t>
      </w:r>
    </w:p>
    <w:p w14:paraId="339CE967" w14:textId="77777777" w:rsidR="00961EFC" w:rsidRDefault="00961EFC" w:rsidP="00961EFC"/>
    <w:p w14:paraId="25B2E4D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bin mir sicher keiner von euch hat vergessen, was sich in nicht einmal einem Monat zum 37. Mal jähren wird."</w:t>
      </w:r>
    </w:p>
    <w:p w14:paraId="5B00FBF1" w14:textId="77777777" w:rsidR="00961EFC" w:rsidRDefault="00961EFC" w:rsidP="00961EFC"/>
    <w:p w14:paraId="4FCE3A7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"Der Gründungstag von Aither."</w:t>
      </w:r>
    </w:p>
    <w:p w14:paraId="35A5F957" w14:textId="77777777" w:rsidR="00961EFC" w:rsidRDefault="00961EFC" w:rsidP="00961EFC"/>
    <w:p w14:paraId="3B5B601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"Und in diesem Jahr fällt der Gründungstag mit einem ganz besonderen Ereignis zusammen."</w:t>
      </w:r>
    </w:p>
    <w:p w14:paraId="3B8211E5" w14:textId="77777777" w:rsidR="00961EFC" w:rsidRDefault="00961EFC" w:rsidP="00961EFC"/>
    <w:p w14:paraId="07F5593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"Die Happiness-Pille ist noch nicht vollkommen. Sie ist in einer stetigen Weiterentwicklung, damit die Menschheit eines Tages perfektes Glück erfahren darf."</w:t>
      </w:r>
    </w:p>
    <w:p w14:paraId="6A6CFA82" w14:textId="77777777" w:rsidR="00961EFC" w:rsidRDefault="00961EFC" w:rsidP="00961EFC"/>
    <w:p w14:paraId="71D3316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"Und diesem perfekten Glück sind wir einen Schritt nähergekommen."</w:t>
      </w:r>
    </w:p>
    <w:p w14:paraId="4E1B3700" w14:textId="77777777" w:rsidR="00961EFC" w:rsidRDefault="00961EFC" w:rsidP="00961EFC"/>
    <w:p w14:paraId="0519DB2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"Die neue Tablette wird stärker sein, besser sein, glücklicher machen. Niemand muss mehr in der Angst leben sie einmal zu vergessen und dadurch sein Glück zu verlieren."</w:t>
      </w:r>
    </w:p>
    <w:p w14:paraId="4BF882EA" w14:textId="77777777" w:rsidR="00961EFC" w:rsidRDefault="00961EFC" w:rsidP="00961EFC"/>
    <w:p w14:paraId="17C3238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verspreche es euch. Die Menschheit wird niemals wieder das erleiden müssen, was in der Vergangenheit vorgefallen ist."</w:t>
      </w:r>
    </w:p>
    <w:p w14:paraId="3435ACD5" w14:textId="77777777" w:rsidR="00961EFC" w:rsidRDefault="00961EFC" w:rsidP="00961EFC"/>
    <w:p w14:paraId="0A343E3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lastRenderedPageBreak/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"Eines Tages werden wir das Glück erreichen, was jeder einzelne Mensch verdient hat. Perfekten Frieden und perfekte Glücklichkeit."</w:t>
      </w:r>
    </w:p>
    <w:p w14:paraId="1143D831" w14:textId="77777777" w:rsidR="00961EFC" w:rsidRDefault="00961EFC" w:rsidP="00961EFC"/>
    <w:p w14:paraId="72C98E3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bin bereit alles dafür zu geben und gemeinsam können wir diesen Traum erreichen. Diese perfekte, heile Welt."</w:t>
      </w:r>
    </w:p>
    <w:p w14:paraId="3961B995" w14:textId="77777777" w:rsidR="00961EFC" w:rsidRDefault="00961EFC" w:rsidP="00961EFC"/>
    <w:p w14:paraId="75196EA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"Anan und Adrés waren meine Mitstreiter seit sie mich im Krieg retteten. Sie retteten mich, obwohl wir damals auf unterschiedlichen Seiten standen."</w:t>
      </w:r>
    </w:p>
    <w:p w14:paraId="6BB70197" w14:textId="77777777" w:rsidR="00961EFC" w:rsidRDefault="00961EFC" w:rsidP="00961EFC"/>
    <w:p w14:paraId="66C4E0A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"Das öffnete mir meine Augen und ließ mich erkennen, dass all der Krieg sinnlos war. Dass das nicht die Lösung war, nach der wir streben sollten."</w:t>
      </w:r>
    </w:p>
    <w:p w14:paraId="29EC89E5" w14:textId="77777777" w:rsidR="00961EFC" w:rsidRDefault="00961EFC" w:rsidP="00961EFC"/>
    <w:p w14:paraId="7272D461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"Stattdessen sollten wir nach Glück streben. Denn Glück ist es, was das höchste </w:t>
      </w:r>
      <w:commentRangeStart w:id="14"/>
      <w:r>
        <w:rPr>
          <w:iCs/>
          <w:sz w:val="22"/>
          <w:szCs w:val="22"/>
        </w:rPr>
        <w:t>Ziel des Individuums ist</w:t>
      </w:r>
      <w:commentRangeEnd w:id="14"/>
      <w:r>
        <w:commentReference w:id="14"/>
      </w:r>
      <w:r>
        <w:rPr>
          <w:iCs/>
          <w:sz w:val="22"/>
          <w:szCs w:val="22"/>
        </w:rPr>
        <w:t>. "</w:t>
      </w:r>
    </w:p>
    <w:p w14:paraId="3A4A844D" w14:textId="77777777" w:rsidR="00961EFC" w:rsidRDefault="00961EFC" w:rsidP="00961EFC"/>
    <w:p w14:paraId="57C2499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"Glück ist alles, was der Mensch in seinem Leben braucht. Ohne Glück verliert das Leben seinen Wert und seinen Sinn. "</w:t>
      </w:r>
    </w:p>
    <w:p w14:paraId="538D70CE" w14:textId="77777777" w:rsidR="00961EFC" w:rsidRDefault="00961EFC" w:rsidP="00961EFC"/>
    <w:p w14:paraId="742D77F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"Um diesen Triumph in unserem langen, beschwerlichen Weg auf der Suche nach Glück zu feiern, werden Adrés und Atlas zum Gründungstag nach Astoa reisen. "</w:t>
      </w:r>
    </w:p>
    <w:p w14:paraId="0F5FEC24" w14:textId="77777777" w:rsidR="00961EFC" w:rsidRDefault="00961EFC" w:rsidP="00961EFC"/>
    <w:p w14:paraId="6DF2D78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"Ihr seid alle herzlich eingeladen diesen Triumph auszukosten und an dem berauschenden Fest teilzunehmen, welches Aither in gesamt Astoa ausrichten wird. "</w:t>
      </w:r>
    </w:p>
    <w:p w14:paraId="18441816" w14:textId="77777777" w:rsidR="00961EFC" w:rsidRDefault="00961EFC" w:rsidP="00961EFC"/>
    <w:p w14:paraId="075CD22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"Weil ihr uns dabei helft das Glück unter die Menschen zu bringen, werdet ihr natürlich dafür belohnt. Ihr seid die ersten, die die neue Happiness erhalten. "</w:t>
      </w:r>
    </w:p>
    <w:p w14:paraId="0EF69A3B" w14:textId="77777777" w:rsidR="00961EFC" w:rsidRDefault="00961EFC" w:rsidP="00961EFC"/>
    <w:p w14:paraId="2587732C" w14:textId="77777777" w:rsidR="00961EFC" w:rsidRPr="00281537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"Verteilt das Glück. Bringt anderen Glück. Seid selbst glücklich. Lebt, sodass ihr glücklich seid. Macht die Welt zu einem besseren Ort. "</w:t>
      </w:r>
    </w:p>
    <w:p w14:paraId="585A1921" w14:textId="77777777" w:rsidR="00961EFC" w:rsidRDefault="00961EFC" w:rsidP="00961EFC"/>
    <w:p w14:paraId="1382DF08" w14:textId="77777777" w:rsidR="00961EFC" w:rsidRPr="00A26A25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"Vergesst niemals: Happiness. Dein Leben. Deine Entscheidung. Deine Glücklichkeit. "</w:t>
      </w:r>
    </w:p>
    <w:p w14:paraId="1EB2F9CB" w14:textId="77777777" w:rsidR="00961EFC" w:rsidRDefault="00961EFC" w:rsidP="00961EFC"/>
    <w:p w14:paraId="5325A9F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"Ich danke euch für eure wertvolle Zeit. Lasst uns für die Glücklichkeit kämpfen! Lasst uns für unser eigenes Glück kämpfen! Aither wird euch stets bei diesem Kampf unterstützen!"</w:t>
      </w:r>
    </w:p>
    <w:p w14:paraId="66F5BADF" w14:textId="77777777" w:rsidR="00961EFC" w:rsidRDefault="00961EFC" w:rsidP="00961EFC"/>
    <w:p w14:paraId="7C0EF6EB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"Ihr seid der Rest der Menschheit. Wir müssen überleben und unseren Nachkommen eine heile, gute Welt überlassen. Nicht die Trümmer, welche unsere Vorfahren uns überlassen haben."</w:t>
      </w:r>
    </w:p>
    <w:p w14:paraId="65238384" w14:textId="77777777" w:rsidR="00961EFC" w:rsidRDefault="00961EFC" w:rsidP="00961EFC"/>
    <w:p w14:paraId="1E79396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C001DA">
        <w:rPr>
          <w:iCs/>
          <w:sz w:val="22"/>
          <w:szCs w:val="22"/>
          <w:highlight w:val="red"/>
        </w:rPr>
        <w:t>"Anan"</w:t>
      </w:r>
      <w:r w:rsidRPr="00C001D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"Also kämpft an meiner Seite und lasst uns die Welt verändern!"</w:t>
      </w:r>
    </w:p>
    <w:p w14:paraId="2B9B9463" w14:textId="77777777" w:rsidR="00961EFC" w:rsidRPr="006B7485" w:rsidRDefault="00961EFC" w:rsidP="00961EFC"/>
    <w:p w14:paraId="0A985264" w14:textId="77777777" w:rsidR="00961EFC" w:rsidRDefault="00961EFC" w:rsidP="00961EFC">
      <w:pPr>
        <w:pStyle w:val="Dialog"/>
        <w:ind w:left="0"/>
        <w:rPr>
          <w:rFonts w:eastAsia="Courier New"/>
          <w:sz w:val="22"/>
          <w:szCs w:val="22"/>
        </w:rPr>
      </w:pPr>
      <w:r w:rsidRPr="45EB73C6">
        <w:rPr>
          <w:rFonts w:eastAsia="Courier New"/>
          <w:sz w:val="22"/>
          <w:szCs w:val="22"/>
        </w:rPr>
        <w:t># Übertragung wird beendet und der Labor ist wieder im Hintergrund.</w:t>
      </w:r>
    </w:p>
    <w:p w14:paraId="109D7131" w14:textId="77777777" w:rsidR="00961EFC" w:rsidRDefault="00961EFC" w:rsidP="00961EFC"/>
    <w:p w14:paraId="030C1462" w14:textId="1C02357D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 xml:space="preserve">(17.2)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Wow…"</w:t>
      </w:r>
    </w:p>
    <w:p w14:paraId="0176B432" w14:textId="77777777" w:rsidR="00961EFC" w:rsidRPr="00D07BB6" w:rsidRDefault="00961EFC" w:rsidP="00961EFC"/>
    <w:p w14:paraId="41EB854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Man könnte ihm den ganzen Tag zuhören ohne müde zu werden…"</w:t>
      </w:r>
    </w:p>
    <w:p w14:paraId="0365F972" w14:textId="77777777" w:rsidR="00961EFC" w:rsidRDefault="00961EFC" w:rsidP="00961EFC"/>
    <w:p w14:paraId="7A1F314C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9B33B3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Schöne Worte und nichts dahinter…"</w:t>
      </w:r>
    </w:p>
    <w:p w14:paraId="0BF3FB69" w14:textId="77777777" w:rsidR="00961EFC" w:rsidRDefault="00961EFC" w:rsidP="00961EFC"/>
    <w:p w14:paraId="2A00AEB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73C0FA0" w14:textId="77777777" w:rsidR="00961EFC" w:rsidRPr="00F622B2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Wieso mussten wir uns diesen Unsinn anhören?"</w:t>
      </w:r>
    </w:p>
    <w:p w14:paraId="56306935" w14:textId="77777777" w:rsidR="00961EFC" w:rsidRDefault="00961EFC" w:rsidP="00961EFC"/>
    <w:p w14:paraId="1A40E84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71CA7D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Warum überlässt Anan nicht uns die Wahl, ob wir die Pille nehmen wollen oder nicht?"</w:t>
      </w:r>
    </w:p>
    <w:p w14:paraId="315FC317" w14:textId="77777777" w:rsidR="00961EFC" w:rsidRDefault="00961EFC" w:rsidP="00961EFC">
      <w:pPr>
        <w:pStyle w:val="Dialog"/>
        <w:rPr>
          <w:iCs/>
          <w:sz w:val="22"/>
          <w:szCs w:val="22"/>
        </w:rPr>
      </w:pPr>
    </w:p>
    <w:p w14:paraId="41CC16F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D9A7BEA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Vielleicht würde es mir dann leichter fallen sie zu nehmen. Vielleicht würde ich dann weniger zweifeln."</w:t>
      </w:r>
    </w:p>
    <w:p w14:paraId="3A90ACF4" w14:textId="77777777" w:rsidR="00961EFC" w:rsidRDefault="00961EFC" w:rsidP="00961EFC"/>
    <w:p w14:paraId="5B47EA86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70FD075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"{i}</w:t>
      </w:r>
      <w:r w:rsidRPr="00C056D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Diese Gedanken hast du nur, weil du nicht glücklich bist. Nimm die Pille und werde wieder glücklich.</w:t>
      </w:r>
      <w:r w:rsidRPr="00E851C1">
        <w:rPr>
          <w:bCs/>
          <w:sz w:val="22"/>
          <w:szCs w:val="22"/>
        </w:rPr>
        <w:t xml:space="preserve"> </w:t>
      </w:r>
      <w:r w:rsidRPr="00E851C1">
        <w:rPr>
          <w:iCs/>
          <w:sz w:val="22"/>
          <w:szCs w:val="22"/>
        </w:rPr>
        <w:t>{/i}"</w:t>
      </w:r>
    </w:p>
    <w:p w14:paraId="3610A88B" w14:textId="77777777" w:rsidR="00961EFC" w:rsidRDefault="00961EFC" w:rsidP="00961EFC"/>
    <w:p w14:paraId="381EBF07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0E9343E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"{i}</w:t>
      </w:r>
      <w:r w:rsidRPr="00C056D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Merkst du nicht wie deine Zweifel dich innerlich zerfressen?</w:t>
      </w:r>
      <w:r w:rsidRPr="00E851C1">
        <w:rPr>
          <w:bCs/>
          <w:sz w:val="22"/>
          <w:szCs w:val="22"/>
        </w:rPr>
        <w:t xml:space="preserve"> </w:t>
      </w:r>
      <w:r w:rsidRPr="00E851C1">
        <w:rPr>
          <w:iCs/>
          <w:sz w:val="22"/>
          <w:szCs w:val="22"/>
        </w:rPr>
        <w:t>{/i}"</w:t>
      </w:r>
    </w:p>
    <w:p w14:paraId="42A12FB7" w14:textId="77777777" w:rsidR="00961EFC" w:rsidRDefault="00961EFC" w:rsidP="00961EFC"/>
    <w:p w14:paraId="3CB052CD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53655BB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"{i}</w:t>
      </w:r>
      <w:r>
        <w:rPr>
          <w:bCs/>
          <w:sz w:val="22"/>
          <w:szCs w:val="22"/>
        </w:rPr>
        <w:t>Ist es das, was du willst? Du bist unglücklich, Atropos. Kein Mensch sollte unglücklich sein.</w:t>
      </w:r>
      <w:r w:rsidRPr="00E851C1">
        <w:rPr>
          <w:bCs/>
          <w:sz w:val="22"/>
          <w:szCs w:val="22"/>
        </w:rPr>
        <w:t xml:space="preserve"> </w:t>
      </w:r>
      <w:r w:rsidRPr="00E851C1">
        <w:rPr>
          <w:iCs/>
          <w:sz w:val="22"/>
          <w:szCs w:val="22"/>
        </w:rPr>
        <w:t>{/i}"</w:t>
      </w:r>
    </w:p>
    <w:p w14:paraId="727C3BC4" w14:textId="77777777" w:rsidR="00961EFC" w:rsidRDefault="00961EFC" w:rsidP="00961EFC"/>
    <w:p w14:paraId="230DC890" w14:textId="26418726" w:rsidR="00961EFC" w:rsidRPr="006D78A8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 xml:space="preserve">(17.3)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Er… er ist wirklich beeindruckend… Er hat so viel in seinem Leben erreicht und dennoch hört er nie auf an das Glück aller Menschen zu denken."</w:t>
      </w:r>
    </w:p>
    <w:p w14:paraId="62D4079D" w14:textId="77777777" w:rsidR="00961EFC" w:rsidRPr="009F6491" w:rsidRDefault="00961EFC" w:rsidP="00961EFC"/>
    <w:p w14:paraId="7B3500E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"Wir sollten zurück an die Arbeit, wir müssen heute noch einiges schaffen."</w:t>
      </w:r>
    </w:p>
    <w:p w14:paraId="3B717DB5" w14:textId="77777777" w:rsidR="00961EFC" w:rsidRDefault="00961EFC" w:rsidP="00961EFC"/>
    <w:p w14:paraId="0BF05B1B" w14:textId="77777777" w:rsidR="00961EFC" w:rsidRPr="00031CFD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031CFD">
        <w:rPr>
          <w:iCs/>
          <w:sz w:val="22"/>
          <w:szCs w:val="22"/>
        </w:rPr>
        <w:t>Bildschirm wird schwarz und blendet dann wieder auf. Erneut ins Labor.</w:t>
      </w:r>
    </w:p>
    <w:p w14:paraId="1EE3BFD3" w14:textId="77777777" w:rsidR="00961EFC" w:rsidRDefault="00961EFC" w:rsidP="00961EFC"/>
    <w:p w14:paraId="2242D12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785E944A" w14:textId="77777777" w:rsidR="00961EFC" w:rsidRPr="004443B7" w:rsidRDefault="00961EFC" w:rsidP="00961EFC"/>
    <w:p w14:paraId="5F6BD3E4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lastRenderedPageBreak/>
        <w:t># Atropos Gedanken</w:t>
      </w:r>
    </w:p>
    <w:p w14:paraId="46ACB92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Es ist schon spät. Ich müsste jetzt los, um pünktlich bei Anan zu sein."</w:t>
      </w:r>
    </w:p>
    <w:p w14:paraId="6B47F983" w14:textId="77777777" w:rsidR="00961EFC" w:rsidRDefault="00961EFC" w:rsidP="00961EFC"/>
    <w:p w14:paraId="433C0974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1439283" w14:textId="77777777" w:rsidR="00961EFC" w:rsidRPr="000945E3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Aber will ich das überhaupt?"</w:t>
      </w:r>
    </w:p>
    <w:p w14:paraId="48589098" w14:textId="77777777" w:rsidR="00961EFC" w:rsidRPr="00B12F59" w:rsidRDefault="00961EFC" w:rsidP="00961EFC"/>
    <w:p w14:paraId="08AFEB5E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5FE527F3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>}Du willst pünktlich sein. Anan war noch nett und verständnisvoll gewesen, aber das wird sich ändern, wenn du weiterhin dein Glück und das Glück aller gefährdest.</w:t>
      </w:r>
      <w:r w:rsidRPr="00E851C1">
        <w:rPr>
          <w:bCs/>
          <w:sz w:val="22"/>
          <w:szCs w:val="22"/>
        </w:rPr>
        <w:t xml:space="preserve"> </w:t>
      </w:r>
      <w:r w:rsidRPr="00E851C1">
        <w:rPr>
          <w:iCs/>
          <w:sz w:val="22"/>
          <w:szCs w:val="22"/>
        </w:rPr>
        <w:t>{/i}"</w:t>
      </w:r>
    </w:p>
    <w:p w14:paraId="753A74F5" w14:textId="77777777" w:rsidR="00961EFC" w:rsidRDefault="00961EFC" w:rsidP="00961EFC"/>
    <w:p w14:paraId="5EA5D97B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1B9534E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>}Wieso wehrst du dich so verzweifelt gegen dein Glück? Niemand will dir Leid zufügen. Alle wollen nur dein Bestes.</w:t>
      </w:r>
      <w:r w:rsidRPr="00E851C1">
        <w:rPr>
          <w:bCs/>
          <w:sz w:val="22"/>
          <w:szCs w:val="22"/>
        </w:rPr>
        <w:t xml:space="preserve"> </w:t>
      </w:r>
      <w:r w:rsidRPr="00E851C1">
        <w:rPr>
          <w:iCs/>
          <w:sz w:val="22"/>
          <w:szCs w:val="22"/>
        </w:rPr>
        <w:t>{/i}"</w:t>
      </w:r>
    </w:p>
    <w:p w14:paraId="461B4700" w14:textId="77777777" w:rsidR="00961EFC" w:rsidRDefault="00961EFC" w:rsidP="00961EFC"/>
    <w:p w14:paraId="1F7FB6F9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019B3E7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>}Besänftige deinen Zorn. Anan sorgt sich um dich. Geh zu ihm und entschuldige dein Verhalten.</w:t>
      </w:r>
      <w:r w:rsidRPr="00E851C1">
        <w:rPr>
          <w:bCs/>
          <w:sz w:val="22"/>
          <w:szCs w:val="22"/>
        </w:rPr>
        <w:t xml:space="preserve"> </w:t>
      </w:r>
      <w:r w:rsidRPr="00E851C1">
        <w:rPr>
          <w:iCs/>
          <w:sz w:val="22"/>
          <w:szCs w:val="22"/>
        </w:rPr>
        <w:t>{/i}"</w:t>
      </w:r>
    </w:p>
    <w:p w14:paraId="3BB8CE39" w14:textId="77777777" w:rsidR="00961EFC" w:rsidRDefault="00961EFC" w:rsidP="00961EFC"/>
    <w:p w14:paraId="3BCC3CDF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254805FD" w14:textId="77777777" w:rsidR="00961EFC" w:rsidRPr="00C032A9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 xml:space="preserve">}Alles kann gut werden, wenn du es nur willst. </w:t>
      </w:r>
      <w:r w:rsidRPr="00E851C1">
        <w:rPr>
          <w:iCs/>
          <w:sz w:val="22"/>
          <w:szCs w:val="22"/>
        </w:rPr>
        <w:t>{/i}"</w:t>
      </w:r>
    </w:p>
    <w:p w14:paraId="571A7F9E" w14:textId="77777777" w:rsidR="00961EFC" w:rsidRDefault="00961EFC" w:rsidP="00961EFC"/>
    <w:p w14:paraId="2E9EBFE5" w14:textId="77777777" w:rsidR="00961EFC" w:rsidRPr="005D54BE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># Entscheidung 6</w:t>
      </w:r>
      <w:r>
        <w:rPr>
          <w:iCs/>
          <w:sz w:val="22"/>
          <w:szCs w:val="22"/>
        </w:rPr>
        <w:br/>
      </w:r>
    </w:p>
    <w:p w14:paraId="1B34727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D40688">
        <w:rPr>
          <w:iCs/>
          <w:sz w:val="22"/>
          <w:szCs w:val="22"/>
        </w:rPr>
        <w:t>menu:</w:t>
      </w:r>
    </w:p>
    <w:p w14:paraId="4617CA2C" w14:textId="77777777" w:rsidR="00961EFC" w:rsidRDefault="00961EFC" w:rsidP="00961EFC">
      <w:pPr>
        <w:pStyle w:val="Dialog"/>
        <w:spacing w:before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>"Ich sollte besser zu Anans Büro gehen.":</w:t>
      </w:r>
    </w:p>
    <w:p w14:paraId="19B3C165" w14:textId="77777777" w:rsidR="00961EFC" w:rsidRPr="001E7F82" w:rsidRDefault="00961EFC" w:rsidP="00961EFC">
      <w:pPr>
        <w:pStyle w:val="Dialog"/>
        <w:ind w:firstLine="720"/>
      </w:pPr>
      <w:r>
        <w:rPr>
          <w:iCs/>
          <w:sz w:val="22"/>
          <w:szCs w:val="22"/>
        </w:rPr>
        <w:t>jump entscheidung6</w:t>
      </w:r>
      <w:r w:rsidRPr="001E7F82">
        <w:rPr>
          <w:iCs/>
          <w:sz w:val="22"/>
          <w:szCs w:val="22"/>
        </w:rPr>
        <w:t>.1</w:t>
      </w:r>
    </w:p>
    <w:p w14:paraId="200EF724" w14:textId="77777777" w:rsidR="00961EFC" w:rsidRDefault="00961EFC" w:rsidP="00961EFC">
      <w:pPr>
        <w:pStyle w:val="Dialog"/>
        <w:spacing w:before="0"/>
        <w:rPr>
          <w:b/>
          <w:bCs/>
          <w:color w:val="BF8F00" w:themeColor="accent4" w:themeShade="BF"/>
          <w:sz w:val="22"/>
          <w:szCs w:val="22"/>
        </w:rPr>
      </w:pPr>
      <w:r>
        <w:rPr>
          <w:b/>
          <w:bCs/>
          <w:color w:val="BF8F00" w:themeColor="accent4" w:themeShade="BF"/>
          <w:sz w:val="22"/>
          <w:szCs w:val="22"/>
        </w:rPr>
        <w:t>"Ich werde auf keinen Fall zu Anans Büro gehen.":</w:t>
      </w:r>
    </w:p>
    <w:p w14:paraId="792BE36F" w14:textId="77777777" w:rsidR="00961EFC" w:rsidRDefault="00961EFC" w:rsidP="00961EFC">
      <w:pPr>
        <w:pStyle w:val="Dialog"/>
        <w:ind w:firstLine="720"/>
        <w:rPr>
          <w:iCs/>
          <w:sz w:val="22"/>
          <w:szCs w:val="22"/>
        </w:rPr>
      </w:pPr>
      <w:r w:rsidRPr="006956BD">
        <w:rPr>
          <w:iCs/>
          <w:sz w:val="22"/>
          <w:szCs w:val="22"/>
        </w:rPr>
        <w:t xml:space="preserve">jump </w:t>
      </w:r>
      <w:r>
        <w:rPr>
          <w:iCs/>
          <w:sz w:val="22"/>
          <w:szCs w:val="22"/>
        </w:rPr>
        <w:t>entscheidung6.2</w:t>
      </w:r>
    </w:p>
    <w:p w14:paraId="23C124D8" w14:textId="77777777" w:rsidR="00961EFC" w:rsidRPr="00663491" w:rsidRDefault="00961EFC" w:rsidP="00961EFC">
      <w:pPr>
        <w:pStyle w:val="Dialog"/>
        <w:ind w:left="0"/>
        <w:rPr>
          <w:iCs/>
          <w:sz w:val="22"/>
          <w:szCs w:val="22"/>
        </w:rPr>
      </w:pPr>
    </w:p>
    <w:p w14:paraId="43AF2E56" w14:textId="77777777" w:rsidR="00961EFC" w:rsidRDefault="00961EFC" w:rsidP="00961EFC">
      <w:pPr>
        <w:pStyle w:val="Dialog"/>
        <w:spacing w:before="0"/>
        <w:ind w:left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 xml:space="preserve"># </w:t>
      </w:r>
      <w:r w:rsidRPr="00663491">
        <w:rPr>
          <w:b/>
          <w:bCs/>
          <w:color w:val="70AD47" w:themeColor="accent6"/>
          <w:sz w:val="22"/>
          <w:szCs w:val="22"/>
        </w:rPr>
        <w:t>entscheidung</w:t>
      </w:r>
      <w:r>
        <w:rPr>
          <w:b/>
          <w:bCs/>
          <w:color w:val="70AD47" w:themeColor="accent6"/>
          <w:sz w:val="22"/>
          <w:szCs w:val="22"/>
        </w:rPr>
        <w:t>6</w:t>
      </w:r>
      <w:r w:rsidRPr="00663491">
        <w:rPr>
          <w:b/>
          <w:bCs/>
          <w:color w:val="70AD47" w:themeColor="accent6"/>
          <w:sz w:val="22"/>
          <w:szCs w:val="22"/>
        </w:rPr>
        <w:t>.1</w:t>
      </w:r>
    </w:p>
    <w:p w14:paraId="3291781A" w14:textId="77777777" w:rsidR="00961EFC" w:rsidRDefault="00961EFC" w:rsidP="00961EFC"/>
    <w:p w14:paraId="11B955A4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E17200A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Vermutlich ist es besser, wenn ich zu Anan gehe. Ich will keinen Ärger bekommen. Nicht auch noch dafür."</w:t>
      </w:r>
    </w:p>
    <w:p w14:paraId="2834E099" w14:textId="77777777" w:rsidR="00961EFC" w:rsidRDefault="00961EFC" w:rsidP="00961EFC"/>
    <w:p w14:paraId="0F99139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E906E2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Vielleicht kann er mir ja auch ein paar Antworten geben… warum es so wichtig ist die Pille zu nehmen. Was passiert, wenn ich sie ein paar Tage nicht nehme…"</w:t>
      </w:r>
    </w:p>
    <w:p w14:paraId="05DF9FA6" w14:textId="77777777" w:rsidR="00961EFC" w:rsidRDefault="00961EFC" w:rsidP="00961EFC"/>
    <w:p w14:paraId="6EFC5AF9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23B0116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denke ich habe vorhin vielleicht etwas überreagiert… Ich sollte mir davon nicht die Laune verderben lassen."</w:t>
      </w:r>
    </w:p>
    <w:p w14:paraId="0CA581EF" w14:textId="77777777" w:rsidR="00961EFC" w:rsidRDefault="00961EFC" w:rsidP="00961EFC"/>
    <w:p w14:paraId="4476789A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FFD906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lastRenderedPageBreak/>
        <w:t>"</w:t>
      </w:r>
      <w:r>
        <w:rPr>
          <w:iCs/>
          <w:sz w:val="22"/>
          <w:szCs w:val="22"/>
        </w:rPr>
        <w:t>Immerhin treffe ich nachher noch Kloth und Chesis zum Grillen. Für den Moment sollte ich mich darauf fokussieren."</w:t>
      </w:r>
    </w:p>
    <w:p w14:paraId="0D9A6F55" w14:textId="77777777" w:rsidR="00961EFC" w:rsidRDefault="00961EFC" w:rsidP="00961EFC"/>
    <w:p w14:paraId="78ADB929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BA55D52" w14:textId="77777777" w:rsidR="00961EFC" w:rsidRPr="00FB0996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Und jetzt sollte ich wirklich los. Sonst komme ich noch zu spät. Ich sollte Anan nicht warten lassen."</w:t>
      </w:r>
    </w:p>
    <w:p w14:paraId="51F9DD58" w14:textId="77777777" w:rsidR="00961EFC" w:rsidRDefault="00961EFC" w:rsidP="00961EFC"/>
    <w:p w14:paraId="79AD488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"Bin gleich wieder da."</w:t>
      </w:r>
    </w:p>
    <w:p w14:paraId="07C4D298" w14:textId="77777777" w:rsidR="00961EFC" w:rsidRPr="004B70D8" w:rsidRDefault="00961EFC" w:rsidP="00961EFC"/>
    <w:p w14:paraId="24CFB975" w14:textId="55144143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 xml:space="preserve">(17.4)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Bis… bis später."</w:t>
      </w:r>
    </w:p>
    <w:p w14:paraId="500A85BC" w14:textId="77777777" w:rsidR="00961EFC" w:rsidRDefault="00961EFC" w:rsidP="00961EFC"/>
    <w:p w14:paraId="3EB95B08" w14:textId="77777777" w:rsidR="00961EFC" w:rsidRDefault="00961EFC" w:rsidP="00961EFC">
      <w:pPr>
        <w:pStyle w:val="Dialog"/>
        <w:spacing w:before="0"/>
        <w:ind w:left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 xml:space="preserve"># </w:t>
      </w:r>
      <w:r w:rsidRPr="005E60BE">
        <w:rPr>
          <w:b/>
          <w:bCs/>
          <w:color w:val="70AD47" w:themeColor="accent6"/>
          <w:sz w:val="22"/>
          <w:szCs w:val="22"/>
        </w:rPr>
        <w:t>Ende entscheidung6.</w:t>
      </w:r>
      <w:r>
        <w:rPr>
          <w:b/>
          <w:bCs/>
          <w:color w:val="70AD47" w:themeColor="accent6"/>
          <w:sz w:val="22"/>
          <w:szCs w:val="22"/>
        </w:rPr>
        <w:t>1</w:t>
      </w:r>
    </w:p>
    <w:p w14:paraId="67E624A9" w14:textId="77777777" w:rsidR="00961EFC" w:rsidRDefault="00961EFC" w:rsidP="00961EFC"/>
    <w:p w14:paraId="031950AC" w14:textId="77777777" w:rsidR="00961EFC" w:rsidRDefault="00961EFC" w:rsidP="00961EFC">
      <w:pPr>
        <w:pStyle w:val="Dialog"/>
        <w:spacing w:before="0"/>
        <w:ind w:left="0"/>
        <w:rPr>
          <w:b/>
          <w:bCs/>
          <w:color w:val="BF8F00" w:themeColor="accent4" w:themeShade="BF"/>
          <w:sz w:val="22"/>
          <w:szCs w:val="22"/>
        </w:rPr>
      </w:pPr>
      <w:r>
        <w:rPr>
          <w:b/>
          <w:bCs/>
          <w:color w:val="BF8F00" w:themeColor="accent4" w:themeShade="BF"/>
          <w:sz w:val="22"/>
          <w:szCs w:val="22"/>
        </w:rPr>
        <w:t xml:space="preserve"># </w:t>
      </w:r>
      <w:r w:rsidRPr="00CB3857">
        <w:rPr>
          <w:b/>
          <w:bCs/>
          <w:color w:val="BF8F00" w:themeColor="accent4" w:themeShade="BF"/>
          <w:sz w:val="22"/>
          <w:szCs w:val="22"/>
        </w:rPr>
        <w:t>entscheidung6.2</w:t>
      </w:r>
    </w:p>
    <w:p w14:paraId="7D3891D3" w14:textId="77777777" w:rsidR="00961EFC" w:rsidRPr="00D733D0" w:rsidRDefault="00961EFC" w:rsidP="00961EFC"/>
    <w:p w14:paraId="7E3F4675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5C7F028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Nein! Auf keinen Fall, ich werde nicht nachgeben</w:t>
      </w:r>
      <w:r w:rsidRPr="23E26EE9">
        <w:rPr>
          <w:sz w:val="22"/>
          <w:szCs w:val="22"/>
        </w:rPr>
        <w:t>,</w:t>
      </w:r>
      <w:r>
        <w:rPr>
          <w:iCs/>
          <w:sz w:val="22"/>
          <w:szCs w:val="22"/>
        </w:rPr>
        <w:t xml:space="preserve"> nur weil Anan eine gute Rede gehalten hat."</w:t>
      </w:r>
    </w:p>
    <w:p w14:paraId="0F917B12" w14:textId="77777777" w:rsidR="00961EFC" w:rsidRDefault="00961EFC" w:rsidP="00961EFC"/>
    <w:p w14:paraId="5B2B1C95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FF45F1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Mir ist es egal was die Konsequenzen sind, ich werde mich nicht weiter dazu zwingen lassen Happiness zu nehmen."</w:t>
      </w:r>
    </w:p>
    <w:p w14:paraId="7CEFC7F8" w14:textId="77777777" w:rsidR="00961EFC" w:rsidRDefault="00961EFC" w:rsidP="00961EFC"/>
    <w:p w14:paraId="15D76929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lastRenderedPageBreak/>
        <w:t># Atropos Gedanken</w:t>
      </w:r>
    </w:p>
    <w:p w14:paraId="03EA0B50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Es ist meine freie Entscheidung wie ich zu meinem eigenen Glück gelangen will. Keiner kann mich zwingen dieses Glück über Happiness zu erreichen."</w:t>
      </w:r>
    </w:p>
    <w:p w14:paraId="44C09F21" w14:textId="77777777" w:rsidR="00961EFC" w:rsidRDefault="00961EFC" w:rsidP="00961EFC"/>
    <w:p w14:paraId="2CA58F21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6670AC2B" w14:textId="77777777" w:rsidR="00961EFC" w:rsidRPr="006D38B3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 xml:space="preserve">}Letztlich wirst du das Glück nur über Happiness erreichen können. </w:t>
      </w:r>
      <w:r w:rsidRPr="00E851C1">
        <w:rPr>
          <w:iCs/>
          <w:sz w:val="22"/>
          <w:szCs w:val="22"/>
        </w:rPr>
        <w:t>{/i}"</w:t>
      </w:r>
    </w:p>
    <w:p w14:paraId="0B89DCE5" w14:textId="77777777" w:rsidR="00961EFC" w:rsidRDefault="00961EFC" w:rsidP="00961EFC"/>
    <w:p w14:paraId="42EBE68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EF89340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nehme die Pille wann und wenn ich will!"</w:t>
      </w:r>
    </w:p>
    <w:p w14:paraId="5135EAE5" w14:textId="77777777" w:rsidR="00961EFC" w:rsidRDefault="00961EFC" w:rsidP="00961EFC"/>
    <w:p w14:paraId="1C813BB8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24DCC43B" w14:textId="77777777" w:rsidR="00961EFC" w:rsidRPr="006D38B3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 xml:space="preserve">}Du solltest sie jetzt und hier nehmen. </w:t>
      </w:r>
      <w:r w:rsidRPr="00E851C1">
        <w:rPr>
          <w:iCs/>
          <w:sz w:val="22"/>
          <w:szCs w:val="22"/>
        </w:rPr>
        <w:t>{/i}"</w:t>
      </w:r>
    </w:p>
    <w:p w14:paraId="4460E2BA" w14:textId="77777777" w:rsidR="00961EFC" w:rsidRDefault="00961EFC" w:rsidP="00961EFC"/>
    <w:p w14:paraId="53E6C47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570D2E8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Und jetzt zurück an die Arbeit. Zumindest der Bericht für Anan sollte heute fertig werden."</w:t>
      </w:r>
    </w:p>
    <w:p w14:paraId="2FBFBF13" w14:textId="77777777" w:rsidR="00961EFC" w:rsidRPr="001A0A9A" w:rsidRDefault="00961EFC" w:rsidP="00961EFC"/>
    <w:p w14:paraId="6A120C4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516EBBFD" w14:textId="77777777" w:rsidR="00961EFC" w:rsidRDefault="00961EFC" w:rsidP="00961EFC"/>
    <w:p w14:paraId="202EC6D5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red"/>
        </w:rPr>
        <w:t>"Durchsage</w:t>
      </w:r>
      <w:r w:rsidRPr="00937857">
        <w:rPr>
          <w:iCs/>
          <w:sz w:val="22"/>
          <w:szCs w:val="22"/>
          <w:highlight w:val="red"/>
        </w:rPr>
        <w:t>"</w:t>
      </w:r>
      <w:r>
        <w:rPr>
          <w:iCs/>
          <w:sz w:val="22"/>
          <w:szCs w:val="22"/>
        </w:rPr>
        <w:t xml:space="preserve"> </w:t>
      </w:r>
      <w:r w:rsidRPr="00C06E00">
        <w:rPr>
          <w:iCs/>
          <w:sz w:val="22"/>
          <w:szCs w:val="22"/>
        </w:rPr>
        <w:t>"{i}</w:t>
      </w:r>
      <w:r>
        <w:rPr>
          <w:bCs/>
          <w:sz w:val="22"/>
          <w:szCs w:val="22"/>
        </w:rPr>
        <w:t xml:space="preserve">Atropos Laitos. Dein Glück erwartet dich. Finde dich umgehend im Büro von Anan ein. </w:t>
      </w:r>
      <w:r w:rsidRPr="00C06E00">
        <w:rPr>
          <w:iCs/>
          <w:sz w:val="22"/>
          <w:szCs w:val="22"/>
        </w:rPr>
        <w:t>{/i}"</w:t>
      </w:r>
    </w:p>
    <w:p w14:paraId="3D8E9EC3" w14:textId="77777777" w:rsidR="00961EFC" w:rsidRDefault="00961EFC" w:rsidP="00961EFC"/>
    <w:p w14:paraId="236D8053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AE0AFB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werde die Durchsage einfach überhören."</w:t>
      </w:r>
    </w:p>
    <w:p w14:paraId="58C0F456" w14:textId="77777777" w:rsidR="00961EFC" w:rsidRPr="00FB7B39" w:rsidRDefault="00961EFC" w:rsidP="00961EFC"/>
    <w:p w14:paraId="7D6A7BA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Atropos, deine Anwesenheit wird verlangt. Wieso reagierst du nicht? Du solltest dich geehrt fühlen in Anans Beruf gerufen zu werden!"</w:t>
      </w:r>
    </w:p>
    <w:p w14:paraId="7917A663" w14:textId="77777777" w:rsidR="00961EFC" w:rsidRDefault="00961EFC" w:rsidP="00961EFC"/>
    <w:p w14:paraId="1B571EA0" w14:textId="5C1ACAB2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 xml:space="preserve">(17.5)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Was will er von dir, Atropos?"</w:t>
      </w:r>
    </w:p>
    <w:p w14:paraId="783EA0EF" w14:textId="77777777" w:rsidR="00961EFC" w:rsidRPr="000524C6" w:rsidRDefault="00961EFC" w:rsidP="00961EFC"/>
    <w:p w14:paraId="15B0F59A" w14:textId="77777777" w:rsidR="00961EFC" w:rsidRPr="00887CAE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red"/>
        </w:rPr>
        <w:t>"Durchsage</w:t>
      </w:r>
      <w:r w:rsidRPr="00937857">
        <w:rPr>
          <w:iCs/>
          <w:sz w:val="22"/>
          <w:szCs w:val="22"/>
          <w:highlight w:val="red"/>
        </w:rPr>
        <w:t>"</w:t>
      </w:r>
      <w:r>
        <w:rPr>
          <w:iCs/>
          <w:sz w:val="22"/>
          <w:szCs w:val="22"/>
        </w:rPr>
        <w:t xml:space="preserve"> </w:t>
      </w:r>
      <w:r w:rsidRPr="00C06E00">
        <w:rPr>
          <w:iCs/>
          <w:sz w:val="22"/>
          <w:szCs w:val="22"/>
        </w:rPr>
        <w:t>"{i}</w:t>
      </w:r>
      <w:r>
        <w:rPr>
          <w:bCs/>
          <w:sz w:val="22"/>
          <w:szCs w:val="22"/>
        </w:rPr>
        <w:t>Atropos Laitos. Dein Glück erwartet dich. Finde dich umgehend im Büro von Anan ein. Er erwartet dich.</w:t>
      </w:r>
      <w:r w:rsidRPr="00C06E00">
        <w:rPr>
          <w:iCs/>
          <w:sz w:val="22"/>
          <w:szCs w:val="22"/>
        </w:rPr>
        <w:t>{/i}"</w:t>
      </w:r>
    </w:p>
    <w:p w14:paraId="40CAC354" w14:textId="77777777" w:rsidR="00961EFC" w:rsidRDefault="00961EFC" w:rsidP="00961EFC"/>
    <w:p w14:paraId="3DB431B3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4E3851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Sieht so aus als würde mir keine andere Wahl bleiben… Ich möchte auch nicht unter meinen Kollegen deswegen seltsam auffallen."</w:t>
      </w:r>
    </w:p>
    <w:p w14:paraId="677637EB" w14:textId="77777777" w:rsidR="00961EFC" w:rsidRDefault="00961EFC" w:rsidP="00961EFC"/>
    <w:p w14:paraId="3D4C2DC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E850B5A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hoffe die anderen denken jetzt nicht schlecht von mir… und muss Anan das gleich über die Lautsprecher durchsagen lassen?"</w:t>
      </w:r>
    </w:p>
    <w:p w14:paraId="4111504A" w14:textId="77777777" w:rsidR="00961EFC" w:rsidRDefault="00961EFC" w:rsidP="00961EFC"/>
    <w:p w14:paraId="5042037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F8CE619" w14:textId="77777777" w:rsidR="00961EFC" w:rsidRPr="006C61C5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Das muss echt nicht jeder mitbekommen…"</w:t>
      </w:r>
    </w:p>
    <w:p w14:paraId="2B640115" w14:textId="77777777" w:rsidR="00961EFC" w:rsidRDefault="00961EFC" w:rsidP="00961EFC">
      <w:pPr>
        <w:pStyle w:val="Dialog"/>
        <w:rPr>
          <w:iCs/>
          <w:sz w:val="22"/>
          <w:szCs w:val="22"/>
          <w:highlight w:val="yellow"/>
        </w:rPr>
      </w:pPr>
    </w:p>
    <w:p w14:paraId="368A5EB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lastRenderedPageBreak/>
        <w:t># Atropos Gedanken</w:t>
      </w:r>
    </w:p>
    <w:p w14:paraId="75607562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Aber ich kann mir ja mal anhören, was er zu sagen hat und dann weitersehen…"</w:t>
      </w:r>
    </w:p>
    <w:p w14:paraId="108427D1" w14:textId="77777777" w:rsidR="00961EFC" w:rsidRDefault="00961EFC" w:rsidP="00961EFC"/>
    <w:p w14:paraId="38F8301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Atropos?"</w:t>
      </w:r>
    </w:p>
    <w:p w14:paraId="245A319C" w14:textId="77777777" w:rsidR="00961EFC" w:rsidRPr="005708C9" w:rsidRDefault="00961EFC" w:rsidP="00961EFC"/>
    <w:p w14:paraId="332DF12F" w14:textId="77777777" w:rsidR="00961EFC" w:rsidRPr="005708C9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"Schon gut, schon gut."</w:t>
      </w:r>
    </w:p>
    <w:p w14:paraId="048A64CE" w14:textId="77777777" w:rsidR="00961EFC" w:rsidRPr="00615324" w:rsidRDefault="00961EFC" w:rsidP="00961EFC"/>
    <w:p w14:paraId="4C49E65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"Ich geh ja schon."</w:t>
      </w:r>
    </w:p>
    <w:p w14:paraId="4A155CBC" w14:textId="77777777" w:rsidR="00961EFC" w:rsidRDefault="00961EFC" w:rsidP="00961EFC"/>
    <w:p w14:paraId="309371B0" w14:textId="77777777" w:rsidR="00961EFC" w:rsidRPr="00BC194D" w:rsidRDefault="00961EFC" w:rsidP="00961EFC"/>
    <w:p w14:paraId="237D3B2A" w14:textId="77777777" w:rsidR="00961EFC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15" w:name="_Toc48434316"/>
      <w:r>
        <w:rPr>
          <w:lang w:val="de-DE"/>
        </w:rPr>
        <w:t>18. Mittagspause (PG)</w:t>
      </w:r>
      <w:bookmarkEnd w:id="15"/>
    </w:p>
    <w:p w14:paraId="16538603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</w:p>
    <w:p w14:paraId="1D48ED12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3161DB">
        <w:rPr>
          <w:iCs/>
          <w:sz w:val="22"/>
          <w:szCs w:val="22"/>
        </w:rPr>
        <w:t>Atropos beginnt seine Mittagspause und möchte diese mit seinen Freunden Kloth und Chesis verbringen.</w:t>
      </w:r>
    </w:p>
    <w:p w14:paraId="11BB8610" w14:textId="77777777" w:rsidR="00961EFC" w:rsidRDefault="00961EFC" w:rsidP="00961EFC"/>
    <w:p w14:paraId="6212C1F7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Labor, Flur</w:t>
      </w:r>
    </w:p>
    <w:p w14:paraId="04A81CBE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Era, Narcais, Atropos, Symbiont</w:t>
      </w:r>
    </w:p>
    <w:p w14:paraId="406349BD" w14:textId="77777777" w:rsidR="00961EFC" w:rsidRDefault="00961EFC" w:rsidP="00961EFC"/>
    <w:p w14:paraId="3C10B1A6" w14:textId="77777777" w:rsidR="00961EFC" w:rsidRPr="00FC0D78" w:rsidRDefault="00961EFC" w:rsidP="00961EFC">
      <w:pPr>
        <w:pStyle w:val="Dialog"/>
        <w:ind w:left="0"/>
        <w:rPr>
          <w:iCs/>
          <w:sz w:val="22"/>
          <w:szCs w:val="22"/>
        </w:rPr>
      </w:pPr>
      <w:r w:rsidRPr="00FC0D78">
        <w:rPr>
          <w:iCs/>
          <w:sz w:val="22"/>
          <w:szCs w:val="22"/>
        </w:rPr>
        <w:t>Start im Labor</w:t>
      </w:r>
    </w:p>
    <w:p w14:paraId="677C0CE9" w14:textId="77777777" w:rsidR="00961EFC" w:rsidRDefault="00961EFC" w:rsidP="00961EFC"/>
    <w:p w14:paraId="1D083E28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0455381" w14:textId="77777777" w:rsidR="00961EFC" w:rsidRPr="005F0CF2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Endlich Mittagspause. Ich muss meinen Kopf ein bisschen frei bekommen. Von Narcais Vortrag schwirrt mir immer noch der Kopf."</w:t>
      </w:r>
    </w:p>
    <w:p w14:paraId="5EA166EF" w14:textId="77777777" w:rsidR="00961EFC" w:rsidRDefault="00961EFC" w:rsidP="00961EFC">
      <w:pPr>
        <w:pStyle w:val="Dialog"/>
        <w:rPr>
          <w:color w:val="FF00C8"/>
          <w:sz w:val="22"/>
          <w:szCs w:val="22"/>
        </w:rPr>
      </w:pPr>
      <w:r w:rsidRPr="18279E4E">
        <w:rPr>
          <w:color w:val="FF00C8"/>
          <w:sz w:val="22"/>
          <w:szCs w:val="22"/>
        </w:rPr>
        <w:lastRenderedPageBreak/>
        <w:t>#Atropos Gedanken</w:t>
      </w:r>
    </w:p>
    <w:p w14:paraId="70F6CE51" w14:textId="77777777" w:rsidR="00961EFC" w:rsidRPr="001807B4" w:rsidRDefault="00961EFC" w:rsidP="00961EFC">
      <w:pPr>
        <w:pStyle w:val="Dialog"/>
        <w:rPr>
          <w:color w:val="FF00C8"/>
          <w:sz w:val="22"/>
          <w:szCs w:val="22"/>
        </w:rPr>
      </w:pPr>
      <w:r w:rsidRPr="18279E4E">
        <w:rPr>
          <w:color w:val="FF00C8"/>
          <w:sz w:val="22"/>
          <w:szCs w:val="22"/>
        </w:rPr>
        <w:t>Ich könnte mich ein wenig umsehen, um auf andere Gedanken zu kommen.</w:t>
      </w:r>
    </w:p>
    <w:p w14:paraId="4755DE0E" w14:textId="77777777" w:rsidR="00961EFC" w:rsidRPr="00452BE3" w:rsidRDefault="00961EFC" w:rsidP="00961EFC"/>
    <w:p w14:paraId="443496D4" w14:textId="77777777" w:rsidR="00961EFC" w:rsidRDefault="00961EFC" w:rsidP="00961EFC">
      <w:pPr>
        <w:pStyle w:val="Dialog"/>
        <w:ind w:left="0"/>
        <w:rPr>
          <w:rFonts w:eastAsia="Courier New"/>
          <w:b/>
          <w:bCs/>
          <w:color w:val="FF00C8"/>
          <w:sz w:val="22"/>
          <w:szCs w:val="22"/>
        </w:rPr>
      </w:pPr>
      <w:r w:rsidRPr="6F4204B5">
        <w:rPr>
          <w:rFonts w:eastAsia="Courier New"/>
          <w:b/>
          <w:bCs/>
          <w:color w:val="FF00C8"/>
          <w:sz w:val="22"/>
          <w:szCs w:val="22"/>
        </w:rPr>
        <w:t># Entscheidung Umsehen-</w:t>
      </w:r>
      <w:r w:rsidRPr="46FF8158">
        <w:rPr>
          <w:rFonts w:eastAsia="Courier New"/>
          <w:b/>
          <w:bCs/>
          <w:color w:val="FF00C8"/>
          <w:sz w:val="22"/>
          <w:szCs w:val="22"/>
        </w:rPr>
        <w:t>6</w:t>
      </w:r>
      <w:r w:rsidRPr="6F4204B5">
        <w:rPr>
          <w:rFonts w:eastAsia="Courier New"/>
          <w:b/>
          <w:bCs/>
          <w:color w:val="FF00C8"/>
          <w:sz w:val="22"/>
          <w:szCs w:val="22"/>
        </w:rPr>
        <w:t xml:space="preserve">. </w:t>
      </w:r>
    </w:p>
    <w:p w14:paraId="308B1164" w14:textId="77777777" w:rsidR="00961EFC" w:rsidRDefault="00961EFC" w:rsidP="00961EFC">
      <w:pPr>
        <w:rPr>
          <w:rFonts w:ascii="Courier New" w:eastAsia="Courier New" w:hAnsi="Courier New" w:cs="Courier New"/>
          <w:color w:val="FF00C8"/>
        </w:rPr>
      </w:pPr>
    </w:p>
    <w:p w14:paraId="62270304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F4204B5">
        <w:rPr>
          <w:rFonts w:eastAsia="Courier New"/>
          <w:color w:val="FF00C8"/>
          <w:sz w:val="22"/>
          <w:szCs w:val="22"/>
        </w:rPr>
        <w:t>menu:</w:t>
      </w:r>
    </w:p>
    <w:p w14:paraId="0DAB9A8E" w14:textId="77777777" w:rsidR="00961EFC" w:rsidRDefault="00961EFC" w:rsidP="00961EFC">
      <w:pPr>
        <w:pStyle w:val="Dialog"/>
        <w:spacing w:before="0"/>
        <w:rPr>
          <w:rFonts w:eastAsia="Courier New"/>
          <w:b/>
          <w:bCs/>
          <w:color w:val="FF00C8"/>
          <w:sz w:val="22"/>
          <w:szCs w:val="22"/>
        </w:rPr>
      </w:pPr>
      <w:r w:rsidRPr="06B5AAD0">
        <w:rPr>
          <w:rFonts w:eastAsia="Courier New"/>
          <w:b/>
          <w:bCs/>
          <w:color w:val="FF00C8"/>
          <w:sz w:val="22"/>
          <w:szCs w:val="22"/>
        </w:rPr>
        <w:t>"Ich könnte mir den Computer ansehen.":</w:t>
      </w:r>
    </w:p>
    <w:p w14:paraId="0B54F4DC" w14:textId="77777777" w:rsidR="00961EFC" w:rsidRDefault="00961EFC" w:rsidP="00961EFC">
      <w:pPr>
        <w:pStyle w:val="Dialog"/>
        <w:ind w:firstLine="720"/>
        <w:rPr>
          <w:rFonts w:eastAsia="Courier New"/>
          <w:color w:val="FF00C8"/>
          <w:sz w:val="22"/>
          <w:szCs w:val="22"/>
        </w:rPr>
      </w:pPr>
      <w:r w:rsidRPr="6F4204B5">
        <w:rPr>
          <w:rFonts w:eastAsia="Courier New"/>
          <w:color w:val="FF00C8"/>
          <w:sz w:val="22"/>
          <w:szCs w:val="22"/>
        </w:rPr>
        <w:t>jump entscheidungUmsehen-</w:t>
      </w:r>
      <w:r w:rsidRPr="7CB1C016">
        <w:rPr>
          <w:rFonts w:eastAsia="Courier New"/>
          <w:color w:val="FF00C8"/>
          <w:sz w:val="22"/>
          <w:szCs w:val="22"/>
        </w:rPr>
        <w:t>6</w:t>
      </w:r>
      <w:r w:rsidRPr="6F4204B5">
        <w:rPr>
          <w:rFonts w:eastAsia="Courier New"/>
          <w:color w:val="FF00C8"/>
          <w:sz w:val="22"/>
          <w:szCs w:val="22"/>
        </w:rPr>
        <w:t>.1</w:t>
      </w:r>
    </w:p>
    <w:p w14:paraId="55424309" w14:textId="77777777" w:rsidR="00961EFC" w:rsidRDefault="00961EFC" w:rsidP="00961EFC">
      <w:pPr>
        <w:rPr>
          <w:rFonts w:ascii="Courier New" w:eastAsia="Courier New" w:hAnsi="Courier New" w:cs="Courier New"/>
          <w:color w:val="FF00C8"/>
        </w:rPr>
      </w:pPr>
    </w:p>
    <w:p w14:paraId="6A128310" w14:textId="77777777" w:rsidR="00961EFC" w:rsidRDefault="00961EFC" w:rsidP="00961EFC">
      <w:pPr>
        <w:pStyle w:val="Dialog"/>
        <w:spacing w:before="0"/>
        <w:rPr>
          <w:rFonts w:eastAsia="Courier New"/>
          <w:b/>
          <w:bCs/>
          <w:color w:val="FF00C8"/>
          <w:sz w:val="22"/>
          <w:szCs w:val="22"/>
        </w:rPr>
      </w:pPr>
      <w:r w:rsidRPr="1B95CEC2">
        <w:rPr>
          <w:rFonts w:eastAsia="Courier New"/>
          <w:b/>
          <w:bCs/>
          <w:color w:val="FF00C8"/>
          <w:sz w:val="22"/>
          <w:szCs w:val="22"/>
        </w:rPr>
        <w:t>"Ist noch alles in den Schränken?":</w:t>
      </w:r>
    </w:p>
    <w:p w14:paraId="633AF200" w14:textId="77777777" w:rsidR="00961EFC" w:rsidRDefault="00961EFC" w:rsidP="00961EFC">
      <w:pPr>
        <w:pStyle w:val="Dialog"/>
        <w:ind w:firstLine="720"/>
        <w:rPr>
          <w:rFonts w:eastAsia="Courier New"/>
          <w:color w:val="FF00C8"/>
          <w:sz w:val="22"/>
          <w:szCs w:val="22"/>
        </w:rPr>
      </w:pPr>
      <w:r w:rsidRPr="6F4204B5">
        <w:rPr>
          <w:rFonts w:eastAsia="Courier New"/>
          <w:color w:val="FF00C8"/>
          <w:sz w:val="22"/>
          <w:szCs w:val="22"/>
        </w:rPr>
        <w:t>jump entscheidungUmsehen-</w:t>
      </w:r>
      <w:r w:rsidRPr="7CB1C016">
        <w:rPr>
          <w:rFonts w:eastAsia="Courier New"/>
          <w:color w:val="FF00C8"/>
          <w:sz w:val="22"/>
          <w:szCs w:val="22"/>
        </w:rPr>
        <w:t>6</w:t>
      </w:r>
      <w:r w:rsidRPr="6F4204B5">
        <w:rPr>
          <w:rFonts w:eastAsia="Courier New"/>
          <w:color w:val="FF00C8"/>
          <w:sz w:val="22"/>
          <w:szCs w:val="22"/>
        </w:rPr>
        <w:t>.2</w:t>
      </w:r>
    </w:p>
    <w:p w14:paraId="6762C722" w14:textId="77777777" w:rsidR="00961EFC" w:rsidRDefault="00961EFC" w:rsidP="00961EFC">
      <w:pPr>
        <w:rPr>
          <w:rFonts w:ascii="Courier New" w:eastAsia="Courier New" w:hAnsi="Courier New" w:cs="Courier New"/>
          <w:color w:val="FF00C8"/>
        </w:rPr>
      </w:pPr>
    </w:p>
    <w:p w14:paraId="537E5B16" w14:textId="77777777" w:rsidR="00961EFC" w:rsidRDefault="00961EFC" w:rsidP="00961EFC">
      <w:pPr>
        <w:pStyle w:val="Dialog"/>
        <w:spacing w:before="0"/>
        <w:rPr>
          <w:rFonts w:eastAsia="Courier New"/>
          <w:b/>
          <w:bCs/>
          <w:color w:val="FF00C8"/>
          <w:sz w:val="22"/>
          <w:szCs w:val="22"/>
        </w:rPr>
      </w:pPr>
      <w:r w:rsidRPr="25CECBC1">
        <w:rPr>
          <w:rFonts w:eastAsia="Courier New"/>
          <w:b/>
          <w:bCs/>
          <w:color w:val="FF00C8"/>
          <w:sz w:val="22"/>
          <w:szCs w:val="22"/>
        </w:rPr>
        <w:t>"Über der Tür hängt...":</w:t>
      </w:r>
    </w:p>
    <w:p w14:paraId="31793EDF" w14:textId="77777777" w:rsidR="00961EFC" w:rsidRDefault="00961EFC" w:rsidP="00961EFC">
      <w:pPr>
        <w:pStyle w:val="Dialog"/>
        <w:ind w:firstLine="720"/>
        <w:rPr>
          <w:rFonts w:eastAsia="Courier New"/>
          <w:color w:val="FF00C8"/>
          <w:sz w:val="22"/>
          <w:szCs w:val="22"/>
        </w:rPr>
      </w:pPr>
      <w:r w:rsidRPr="6F4204B5">
        <w:rPr>
          <w:rFonts w:eastAsia="Courier New"/>
          <w:color w:val="FF00C8"/>
          <w:sz w:val="22"/>
          <w:szCs w:val="22"/>
        </w:rPr>
        <w:t>jump entscheidungUmsehen-</w:t>
      </w:r>
      <w:r w:rsidRPr="7CB1C016">
        <w:rPr>
          <w:rFonts w:eastAsia="Courier New"/>
          <w:color w:val="FF00C8"/>
          <w:sz w:val="22"/>
          <w:szCs w:val="22"/>
        </w:rPr>
        <w:t>6</w:t>
      </w:r>
      <w:r w:rsidRPr="6F4204B5">
        <w:rPr>
          <w:rFonts w:eastAsia="Courier New"/>
          <w:color w:val="FF00C8"/>
          <w:sz w:val="22"/>
          <w:szCs w:val="22"/>
        </w:rPr>
        <w:t>.3</w:t>
      </w:r>
    </w:p>
    <w:p w14:paraId="136DCFB9" w14:textId="77777777" w:rsidR="00961EFC" w:rsidRDefault="00961EFC" w:rsidP="00961EFC">
      <w:pPr>
        <w:rPr>
          <w:rFonts w:ascii="Courier New" w:eastAsia="Courier New" w:hAnsi="Courier New" w:cs="Courier New"/>
          <w:color w:val="FF00C8"/>
        </w:rPr>
      </w:pPr>
    </w:p>
    <w:p w14:paraId="76C6B675" w14:textId="77777777" w:rsidR="00961EFC" w:rsidRDefault="00961EFC" w:rsidP="00961EFC">
      <w:pPr>
        <w:pStyle w:val="Dialog"/>
        <w:ind w:left="0"/>
        <w:rPr>
          <w:rFonts w:eastAsia="Courier New"/>
          <w:color w:val="FF00C8"/>
          <w:sz w:val="22"/>
          <w:szCs w:val="22"/>
        </w:rPr>
      </w:pPr>
      <w:r w:rsidRPr="6F4204B5">
        <w:rPr>
          <w:rFonts w:eastAsia="Courier New"/>
          <w:color w:val="FF00C8"/>
          <w:sz w:val="22"/>
          <w:szCs w:val="22"/>
        </w:rPr>
        <w:t># diese Entscheidung nur, wenn bereits eine Sache angesehen wurde</w:t>
      </w:r>
    </w:p>
    <w:p w14:paraId="4052A6EE" w14:textId="77777777" w:rsidR="00961EFC" w:rsidRDefault="00961EFC" w:rsidP="00961EFC">
      <w:pPr>
        <w:pStyle w:val="Dialog"/>
        <w:spacing w:before="0"/>
        <w:rPr>
          <w:rFonts w:eastAsia="Courier New"/>
          <w:b/>
          <w:bCs/>
          <w:color w:val="FF00C8"/>
          <w:sz w:val="22"/>
          <w:szCs w:val="22"/>
        </w:rPr>
      </w:pPr>
      <w:r w:rsidRPr="6F4204B5">
        <w:rPr>
          <w:rFonts w:eastAsia="Courier New"/>
          <w:b/>
          <w:bCs/>
          <w:color w:val="FF00C8"/>
          <w:sz w:val="22"/>
          <w:szCs w:val="22"/>
        </w:rPr>
        <w:t>"Ich habe genug gesehen.":</w:t>
      </w:r>
    </w:p>
    <w:p w14:paraId="3DDADF30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F4204B5">
        <w:rPr>
          <w:rFonts w:eastAsia="Courier New"/>
          <w:color w:val="FF00C8"/>
          <w:sz w:val="22"/>
          <w:szCs w:val="22"/>
        </w:rPr>
        <w:t>jump entscheidungUmsehen-</w:t>
      </w:r>
      <w:r w:rsidRPr="014C6566">
        <w:rPr>
          <w:rFonts w:eastAsia="Courier New"/>
          <w:color w:val="FF00C8"/>
          <w:sz w:val="22"/>
          <w:szCs w:val="22"/>
        </w:rPr>
        <w:t>6</w:t>
      </w:r>
      <w:r w:rsidRPr="6F4204B5">
        <w:rPr>
          <w:rFonts w:eastAsia="Courier New"/>
          <w:color w:val="FF00C8"/>
          <w:sz w:val="22"/>
          <w:szCs w:val="22"/>
        </w:rPr>
        <w:t>.4</w:t>
      </w:r>
    </w:p>
    <w:p w14:paraId="10B10F67" w14:textId="77777777" w:rsidR="00961EFC" w:rsidRPr="00452BE3" w:rsidRDefault="00961EFC" w:rsidP="00961EFC"/>
    <w:p w14:paraId="73A8A986" w14:textId="77777777" w:rsidR="00961EFC" w:rsidRPr="00452BE3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  <w:r w:rsidRPr="00452BE3">
        <w:rPr>
          <w:rFonts w:ascii="Courier New" w:eastAsia="Courier New" w:hAnsi="Courier New" w:cs="Courier New"/>
          <w:b/>
          <w:bCs/>
          <w:color w:val="FF00C8"/>
        </w:rPr>
        <w:t>#entscheidungUmsehen-6.1</w:t>
      </w:r>
    </w:p>
    <w:p w14:paraId="287C61FB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C579135">
        <w:rPr>
          <w:rFonts w:eastAsia="Courier New"/>
          <w:color w:val="FF00C8"/>
          <w:sz w:val="22"/>
          <w:szCs w:val="22"/>
        </w:rPr>
        <w:t># Atropos Gedanken</w:t>
      </w:r>
    </w:p>
    <w:p w14:paraId="46C7AE07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C579135">
        <w:rPr>
          <w:rFonts w:eastAsia="Courier New"/>
          <w:color w:val="FF00C8"/>
          <w:sz w:val="22"/>
          <w:szCs w:val="22"/>
        </w:rPr>
        <w:t>"Era scheint gerade an etwas dran zu sein. Das sind einige Auswertungen aus dem Spektrometer."</w:t>
      </w:r>
    </w:p>
    <w:p w14:paraId="756C2632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C579135">
        <w:rPr>
          <w:rFonts w:eastAsia="Courier New"/>
          <w:color w:val="FF00C8"/>
          <w:sz w:val="22"/>
          <w:szCs w:val="22"/>
        </w:rPr>
        <w:lastRenderedPageBreak/>
        <w:t># Atropos Gedanken</w:t>
      </w:r>
    </w:p>
    <w:p w14:paraId="51023C55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C579135">
        <w:rPr>
          <w:rFonts w:eastAsia="Courier New"/>
          <w:color w:val="FF00C8"/>
          <w:sz w:val="22"/>
          <w:szCs w:val="22"/>
        </w:rPr>
        <w:t>"Sieht eigentlich gar nicht mal so schlecht aus… Interessant."</w:t>
      </w:r>
    </w:p>
    <w:p w14:paraId="5DD15F92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C579135">
        <w:rPr>
          <w:rFonts w:eastAsia="Courier New"/>
          <w:color w:val="FF00C8"/>
          <w:sz w:val="22"/>
          <w:szCs w:val="22"/>
        </w:rPr>
        <w:t># Atropos Gedanken</w:t>
      </w:r>
    </w:p>
    <w:p w14:paraId="444C43F3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C579135">
        <w:rPr>
          <w:rFonts w:eastAsia="Courier New"/>
          <w:color w:val="FF00C8"/>
          <w:sz w:val="22"/>
          <w:szCs w:val="22"/>
        </w:rPr>
        <w:t>"Ach, Moment. Das ist nicht von Era, das ist von Narcais."</w:t>
      </w:r>
    </w:p>
    <w:p w14:paraId="3CD787EF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C579135">
        <w:rPr>
          <w:rFonts w:eastAsia="Courier New"/>
          <w:color w:val="FF00C8"/>
          <w:sz w:val="22"/>
          <w:szCs w:val="22"/>
        </w:rPr>
        <w:t># Atropos Gedanken</w:t>
      </w:r>
    </w:p>
    <w:p w14:paraId="3386C0AE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C579135">
        <w:rPr>
          <w:rFonts w:eastAsia="Courier New"/>
          <w:color w:val="FF00C8"/>
          <w:sz w:val="22"/>
          <w:szCs w:val="22"/>
        </w:rPr>
        <w:t>"…"</w:t>
      </w:r>
    </w:p>
    <w:p w14:paraId="539A996B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C579135">
        <w:rPr>
          <w:rFonts w:eastAsia="Courier New"/>
          <w:color w:val="FF00C8"/>
          <w:sz w:val="22"/>
          <w:szCs w:val="22"/>
        </w:rPr>
        <w:t># Atropos Gedanken</w:t>
      </w:r>
    </w:p>
    <w:p w14:paraId="6CFC7F47" w14:textId="77777777" w:rsidR="00961EFC" w:rsidRDefault="00961EFC" w:rsidP="00961EFC">
      <w:pPr>
        <w:pStyle w:val="Dialog"/>
        <w:rPr>
          <w:rFonts w:eastAsia="Courier New"/>
          <w:color w:val="FF00C8"/>
          <w:sz w:val="22"/>
          <w:szCs w:val="22"/>
        </w:rPr>
      </w:pPr>
      <w:r w:rsidRPr="6C579135">
        <w:rPr>
          <w:rFonts w:eastAsia="Courier New"/>
          <w:color w:val="FF00C8"/>
          <w:sz w:val="22"/>
          <w:szCs w:val="22"/>
        </w:rPr>
        <w:t>"Dann ist es vielleicht doch nicht mehr so interessant."</w:t>
      </w:r>
    </w:p>
    <w:p w14:paraId="2DABA5BB" w14:textId="77777777" w:rsidR="00961EFC" w:rsidRDefault="00961EFC" w:rsidP="00961EFC">
      <w:r w:rsidRPr="6F4204B5">
        <w:rPr>
          <w:rFonts w:ascii="Courier New" w:eastAsia="Courier New" w:hAnsi="Courier New" w:cs="Courier New"/>
          <w:b/>
          <w:bCs/>
          <w:color w:val="FF00C8"/>
        </w:rPr>
        <w:t>#Ende entscheidungUmsehen-</w:t>
      </w:r>
      <w:r w:rsidRPr="51C85D9B">
        <w:rPr>
          <w:rFonts w:ascii="Courier New" w:eastAsia="Courier New" w:hAnsi="Courier New" w:cs="Courier New"/>
          <w:b/>
          <w:bCs/>
          <w:color w:val="FF00C8"/>
        </w:rPr>
        <w:t>6</w:t>
      </w:r>
      <w:r w:rsidRPr="6F4204B5">
        <w:rPr>
          <w:rFonts w:ascii="Courier New" w:eastAsia="Courier New" w:hAnsi="Courier New" w:cs="Courier New"/>
          <w:b/>
          <w:bCs/>
          <w:color w:val="FF00C8"/>
        </w:rPr>
        <w:t>.1</w:t>
      </w:r>
    </w:p>
    <w:p w14:paraId="2D01AFCE" w14:textId="77777777" w:rsidR="00961EFC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  <w:r w:rsidRPr="6F4204B5">
        <w:rPr>
          <w:rFonts w:ascii="Courier New" w:eastAsia="Courier New" w:hAnsi="Courier New" w:cs="Courier New"/>
          <w:b/>
          <w:bCs/>
          <w:color w:val="FF00C8"/>
        </w:rPr>
        <w:t>#zurück entscheidungUmsehen-</w:t>
      </w:r>
      <w:r w:rsidRPr="51C85D9B">
        <w:rPr>
          <w:rFonts w:ascii="Courier New" w:eastAsia="Courier New" w:hAnsi="Courier New" w:cs="Courier New"/>
          <w:b/>
          <w:bCs/>
          <w:color w:val="FF00C8"/>
        </w:rPr>
        <w:t>6</w:t>
      </w:r>
    </w:p>
    <w:p w14:paraId="34C24682" w14:textId="77777777" w:rsidR="00961EFC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</w:p>
    <w:p w14:paraId="1C17A672" w14:textId="77777777" w:rsidR="00961EFC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  <w:r w:rsidRPr="6F4204B5">
        <w:rPr>
          <w:rFonts w:ascii="Courier New" w:eastAsia="Courier New" w:hAnsi="Courier New" w:cs="Courier New"/>
          <w:b/>
          <w:bCs/>
          <w:color w:val="FF00C8"/>
        </w:rPr>
        <w:t>#entscheidungUmsehen-</w:t>
      </w:r>
      <w:r w:rsidRPr="691DAA50">
        <w:rPr>
          <w:rFonts w:ascii="Courier New" w:eastAsia="Courier New" w:hAnsi="Courier New" w:cs="Courier New"/>
          <w:b/>
          <w:bCs/>
          <w:color w:val="FF00C8"/>
        </w:rPr>
        <w:t>6</w:t>
      </w:r>
      <w:r w:rsidRPr="6F4204B5">
        <w:rPr>
          <w:rFonts w:ascii="Courier New" w:eastAsia="Courier New" w:hAnsi="Courier New" w:cs="Courier New"/>
          <w:b/>
          <w:bCs/>
          <w:color w:val="FF00C8"/>
        </w:rPr>
        <w:t>.2</w:t>
      </w:r>
    </w:p>
    <w:p w14:paraId="52592640" w14:textId="77777777" w:rsidR="00961EFC" w:rsidRDefault="00961EFC" w:rsidP="00961EFC">
      <w:pPr>
        <w:pStyle w:val="Dialog"/>
        <w:rPr>
          <w:color w:val="FF00C8"/>
          <w:sz w:val="22"/>
          <w:szCs w:val="22"/>
        </w:rPr>
      </w:pPr>
      <w:r w:rsidRPr="6C579135">
        <w:rPr>
          <w:color w:val="FF00C8"/>
          <w:sz w:val="22"/>
          <w:szCs w:val="22"/>
        </w:rPr>
        <w:t># Atropos Gedanken</w:t>
      </w:r>
    </w:p>
    <w:p w14:paraId="411D3FFD" w14:textId="77777777" w:rsidR="00961EFC" w:rsidRDefault="00961EFC" w:rsidP="00961EFC">
      <w:pPr>
        <w:pStyle w:val="Dialog"/>
        <w:rPr>
          <w:color w:val="FF00C8"/>
          <w:sz w:val="22"/>
          <w:szCs w:val="22"/>
        </w:rPr>
      </w:pPr>
      <w:r w:rsidRPr="6C579135">
        <w:rPr>
          <w:color w:val="FF00C8"/>
          <w:sz w:val="22"/>
          <w:szCs w:val="22"/>
        </w:rPr>
        <w:t>"Da drin ist alles Mögliche, damit wir nicht nur die Pillen herstellen, sondern auch unsere Produkte verbessern. Dass wir da noch den Überblick behalten…"</w:t>
      </w:r>
    </w:p>
    <w:p w14:paraId="1A2CA57A" w14:textId="77777777" w:rsidR="00961EFC" w:rsidRDefault="00961EFC" w:rsidP="00961EFC">
      <w:pPr>
        <w:pStyle w:val="Dialog"/>
        <w:rPr>
          <w:color w:val="FF00C8"/>
          <w:sz w:val="22"/>
          <w:szCs w:val="22"/>
        </w:rPr>
      </w:pPr>
      <w:r w:rsidRPr="6C579135">
        <w:rPr>
          <w:color w:val="FF00C8"/>
          <w:sz w:val="22"/>
          <w:szCs w:val="22"/>
        </w:rPr>
        <w:t># Atropos Gedanken</w:t>
      </w:r>
    </w:p>
    <w:p w14:paraId="3DD5079F" w14:textId="77777777" w:rsidR="00961EFC" w:rsidRDefault="00961EFC" w:rsidP="00961EFC">
      <w:pPr>
        <w:pStyle w:val="Dialog"/>
        <w:rPr>
          <w:color w:val="FF00C8"/>
          <w:sz w:val="22"/>
          <w:szCs w:val="22"/>
        </w:rPr>
      </w:pPr>
      <w:r w:rsidRPr="6C579135">
        <w:rPr>
          <w:color w:val="FF00C8"/>
          <w:sz w:val="22"/>
          <w:szCs w:val="22"/>
        </w:rPr>
        <w:t>"Wir müssen viel experimentieren und forschen. Es ist unglaublich faszinierend und spannend. Darum liebe ich meinen Beruf hier nur umso mehr."</w:t>
      </w:r>
    </w:p>
    <w:p w14:paraId="3092317C" w14:textId="77777777" w:rsidR="00961EFC" w:rsidRDefault="00961EFC" w:rsidP="00961EFC">
      <w:pPr>
        <w:pStyle w:val="Dialog"/>
        <w:rPr>
          <w:color w:val="FF00C8"/>
          <w:sz w:val="22"/>
          <w:szCs w:val="22"/>
        </w:rPr>
      </w:pPr>
      <w:r w:rsidRPr="6C579135">
        <w:rPr>
          <w:color w:val="FF00C8"/>
          <w:sz w:val="22"/>
          <w:szCs w:val="22"/>
        </w:rPr>
        <w:t># Atropos Gedanken</w:t>
      </w:r>
    </w:p>
    <w:p w14:paraId="738129E6" w14:textId="77777777" w:rsidR="00961EFC" w:rsidRDefault="00961EFC" w:rsidP="00961EFC">
      <w:pPr>
        <w:pStyle w:val="Dialog"/>
        <w:rPr>
          <w:color w:val="FF00C8"/>
          <w:sz w:val="22"/>
          <w:szCs w:val="22"/>
        </w:rPr>
      </w:pPr>
      <w:r w:rsidRPr="6C579135">
        <w:rPr>
          <w:color w:val="FF00C8"/>
          <w:sz w:val="22"/>
          <w:szCs w:val="22"/>
        </w:rPr>
        <w:t>"Allerdings kann es manchmal auch ganz schön gefährlich werden."</w:t>
      </w:r>
    </w:p>
    <w:p w14:paraId="3D31642D" w14:textId="77777777" w:rsidR="00961EFC" w:rsidRDefault="00961EFC" w:rsidP="00961EFC">
      <w:pPr>
        <w:pStyle w:val="Dialog"/>
        <w:rPr>
          <w:color w:val="FF00C8"/>
          <w:sz w:val="22"/>
          <w:szCs w:val="22"/>
        </w:rPr>
      </w:pPr>
      <w:r w:rsidRPr="6C579135">
        <w:rPr>
          <w:color w:val="FF00C8"/>
          <w:sz w:val="22"/>
          <w:szCs w:val="22"/>
        </w:rPr>
        <w:lastRenderedPageBreak/>
        <w:t># Atropos Gedanken</w:t>
      </w:r>
    </w:p>
    <w:p w14:paraId="2ADCE37F" w14:textId="77777777" w:rsidR="00961EFC" w:rsidRDefault="00961EFC" w:rsidP="00961EFC">
      <w:pPr>
        <w:pStyle w:val="Dialog"/>
        <w:rPr>
          <w:color w:val="FF00C8"/>
          <w:sz w:val="22"/>
          <w:szCs w:val="22"/>
        </w:rPr>
      </w:pPr>
      <w:r w:rsidRPr="6C579135">
        <w:rPr>
          <w:color w:val="FF00C8"/>
          <w:sz w:val="22"/>
          <w:szCs w:val="22"/>
        </w:rPr>
        <w:t>"Mit der falschen Mischung könnte man alles in die Luft jagen."</w:t>
      </w:r>
    </w:p>
    <w:p w14:paraId="77104E1C" w14:textId="77777777" w:rsidR="00961EFC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  <w:r w:rsidRPr="6F4204B5">
        <w:rPr>
          <w:rFonts w:ascii="Courier New" w:eastAsia="Courier New" w:hAnsi="Courier New" w:cs="Courier New"/>
          <w:b/>
          <w:bCs/>
          <w:color w:val="FF00C8"/>
        </w:rPr>
        <w:t>#Ende entscheidungUmsehen-</w:t>
      </w:r>
      <w:r w:rsidRPr="6C579135">
        <w:rPr>
          <w:rFonts w:ascii="Courier New" w:eastAsia="Courier New" w:hAnsi="Courier New" w:cs="Courier New"/>
          <w:b/>
          <w:bCs/>
          <w:color w:val="FF00C8"/>
        </w:rPr>
        <w:t>6</w:t>
      </w:r>
      <w:r w:rsidRPr="6F4204B5">
        <w:rPr>
          <w:rFonts w:ascii="Courier New" w:eastAsia="Courier New" w:hAnsi="Courier New" w:cs="Courier New"/>
          <w:b/>
          <w:bCs/>
          <w:color w:val="FF00C8"/>
        </w:rPr>
        <w:t>.2</w:t>
      </w:r>
    </w:p>
    <w:p w14:paraId="4791733F" w14:textId="77777777" w:rsidR="00961EFC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  <w:r w:rsidRPr="6F4204B5">
        <w:rPr>
          <w:rFonts w:ascii="Courier New" w:eastAsia="Courier New" w:hAnsi="Courier New" w:cs="Courier New"/>
          <w:b/>
          <w:bCs/>
          <w:color w:val="FF00C8"/>
        </w:rPr>
        <w:t>#zurück entscheidungUmsehen-</w:t>
      </w:r>
      <w:r w:rsidRPr="6C579135">
        <w:rPr>
          <w:rFonts w:ascii="Courier New" w:eastAsia="Courier New" w:hAnsi="Courier New" w:cs="Courier New"/>
          <w:b/>
          <w:bCs/>
          <w:color w:val="FF00C8"/>
        </w:rPr>
        <w:t>6</w:t>
      </w:r>
    </w:p>
    <w:p w14:paraId="31FF0118" w14:textId="77777777" w:rsidR="00961EFC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</w:p>
    <w:p w14:paraId="1ED9BAF4" w14:textId="77777777" w:rsidR="00961EFC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  <w:r w:rsidRPr="6F4204B5">
        <w:rPr>
          <w:rFonts w:ascii="Courier New" w:eastAsia="Courier New" w:hAnsi="Courier New" w:cs="Courier New"/>
          <w:b/>
          <w:bCs/>
          <w:color w:val="FF00C8"/>
        </w:rPr>
        <w:t>#entscheidungUmsehen-</w:t>
      </w:r>
      <w:r w:rsidRPr="68E505BA">
        <w:rPr>
          <w:rFonts w:ascii="Courier New" w:eastAsia="Courier New" w:hAnsi="Courier New" w:cs="Courier New"/>
          <w:b/>
          <w:bCs/>
          <w:color w:val="FF00C8"/>
        </w:rPr>
        <w:t>6</w:t>
      </w:r>
      <w:r w:rsidRPr="6F4204B5">
        <w:rPr>
          <w:rFonts w:ascii="Courier New" w:eastAsia="Courier New" w:hAnsi="Courier New" w:cs="Courier New"/>
          <w:b/>
          <w:bCs/>
          <w:color w:val="FF00C8"/>
        </w:rPr>
        <w:t>.3</w:t>
      </w:r>
    </w:p>
    <w:p w14:paraId="21E5F630" w14:textId="77777777" w:rsidR="00961EFC" w:rsidRPr="00452BE3" w:rsidRDefault="00961EFC" w:rsidP="00961EFC">
      <w:pPr>
        <w:pStyle w:val="Dialog"/>
        <w:rPr>
          <w:color w:val="FF00C8"/>
          <w:sz w:val="22"/>
          <w:szCs w:val="22"/>
        </w:rPr>
      </w:pPr>
      <w:r w:rsidRPr="00452BE3">
        <w:rPr>
          <w:color w:val="FF00C8"/>
          <w:sz w:val="22"/>
          <w:szCs w:val="22"/>
        </w:rPr>
        <w:t># Atropos Gedanken</w:t>
      </w:r>
    </w:p>
    <w:p w14:paraId="0E225739" w14:textId="77777777" w:rsidR="00961EFC" w:rsidRPr="00452BE3" w:rsidRDefault="00961EFC" w:rsidP="00961EFC">
      <w:pPr>
        <w:pStyle w:val="Dialog"/>
        <w:rPr>
          <w:color w:val="FF00C8"/>
          <w:sz w:val="22"/>
          <w:szCs w:val="22"/>
        </w:rPr>
      </w:pPr>
      <w:r w:rsidRPr="00452BE3">
        <w:rPr>
          <w:color w:val="FF00C8"/>
          <w:sz w:val="22"/>
          <w:szCs w:val="22"/>
        </w:rPr>
        <w:t>"Die Notdusche… Mein alter Freund."</w:t>
      </w:r>
    </w:p>
    <w:p w14:paraId="5678D9A2" w14:textId="77777777" w:rsidR="00961EFC" w:rsidRPr="00452BE3" w:rsidRDefault="00961EFC" w:rsidP="00961EFC">
      <w:pPr>
        <w:pStyle w:val="Dialog"/>
        <w:rPr>
          <w:color w:val="FF00C8"/>
          <w:sz w:val="22"/>
          <w:szCs w:val="22"/>
        </w:rPr>
      </w:pPr>
      <w:r w:rsidRPr="00452BE3">
        <w:rPr>
          <w:color w:val="FF00C8"/>
          <w:sz w:val="22"/>
          <w:szCs w:val="22"/>
        </w:rPr>
        <w:t># Atropos Gedanken</w:t>
      </w:r>
    </w:p>
    <w:p w14:paraId="7541F0F8" w14:textId="77777777" w:rsidR="00961EFC" w:rsidRPr="00452BE3" w:rsidRDefault="00961EFC" w:rsidP="00961EFC">
      <w:pPr>
        <w:pStyle w:val="Dialog"/>
        <w:rPr>
          <w:color w:val="FF00C8"/>
          <w:sz w:val="22"/>
          <w:szCs w:val="22"/>
        </w:rPr>
      </w:pPr>
      <w:r w:rsidRPr="00452BE3">
        <w:rPr>
          <w:color w:val="FF00C8"/>
          <w:sz w:val="22"/>
          <w:szCs w:val="22"/>
        </w:rPr>
        <w:t>"Als ich hier angefangen habe, ist mir mal etwas von den Proben auf die Kleidung getropft."</w:t>
      </w:r>
    </w:p>
    <w:p w14:paraId="7DC6411E" w14:textId="77777777" w:rsidR="00961EFC" w:rsidRPr="00452BE3" w:rsidRDefault="00961EFC" w:rsidP="00961EFC">
      <w:pPr>
        <w:pStyle w:val="Dialog"/>
        <w:rPr>
          <w:color w:val="FF00C8"/>
          <w:sz w:val="22"/>
          <w:szCs w:val="22"/>
        </w:rPr>
      </w:pPr>
      <w:r w:rsidRPr="00452BE3">
        <w:rPr>
          <w:color w:val="FF00C8"/>
          <w:sz w:val="22"/>
          <w:szCs w:val="22"/>
        </w:rPr>
        <w:t># Atropos Gedanken</w:t>
      </w:r>
    </w:p>
    <w:p w14:paraId="39BD12CF" w14:textId="77777777" w:rsidR="00961EFC" w:rsidRPr="00452BE3" w:rsidRDefault="00961EFC" w:rsidP="00961EFC">
      <w:pPr>
        <w:pStyle w:val="Dialog"/>
        <w:rPr>
          <w:color w:val="FF00C8"/>
          <w:sz w:val="22"/>
          <w:szCs w:val="22"/>
        </w:rPr>
      </w:pPr>
      <w:r w:rsidRPr="00452BE3">
        <w:rPr>
          <w:color w:val="FF00C8"/>
          <w:sz w:val="22"/>
          <w:szCs w:val="22"/>
        </w:rPr>
        <w:t xml:space="preserve">"Ich musste mich bis auf die Unterwäsche ausziehen und komplett abduschen." </w:t>
      </w:r>
    </w:p>
    <w:p w14:paraId="2587733B" w14:textId="77777777" w:rsidR="00961EFC" w:rsidRPr="00452BE3" w:rsidRDefault="00961EFC" w:rsidP="00961EFC">
      <w:pPr>
        <w:pStyle w:val="Dialog"/>
        <w:rPr>
          <w:color w:val="FF00C8"/>
          <w:sz w:val="22"/>
          <w:szCs w:val="22"/>
        </w:rPr>
      </w:pPr>
      <w:r w:rsidRPr="00452BE3">
        <w:rPr>
          <w:color w:val="FF00C8"/>
          <w:sz w:val="22"/>
          <w:szCs w:val="22"/>
        </w:rPr>
        <w:t># Atropos Gedanken</w:t>
      </w:r>
    </w:p>
    <w:p w14:paraId="585C64B7" w14:textId="77777777" w:rsidR="00961EFC" w:rsidRPr="00452BE3" w:rsidRDefault="00961EFC" w:rsidP="00961EFC">
      <w:pPr>
        <w:pStyle w:val="Dialog"/>
        <w:rPr>
          <w:color w:val="FF00C8"/>
          <w:sz w:val="22"/>
          <w:szCs w:val="22"/>
        </w:rPr>
      </w:pPr>
      <w:r w:rsidRPr="00452BE3">
        <w:rPr>
          <w:color w:val="FF00C8"/>
          <w:sz w:val="22"/>
          <w:szCs w:val="22"/>
        </w:rPr>
        <w:t>"Da blieb auch keine Zeit, die anderen höflich zu fragen, ob sie sich nicht vielleicht umdrehen wollen. Oder ob sie rausgehen können."</w:t>
      </w:r>
    </w:p>
    <w:p w14:paraId="6B90A8DA" w14:textId="77777777" w:rsidR="00961EFC" w:rsidRPr="00452BE3" w:rsidRDefault="00961EFC" w:rsidP="00961EFC">
      <w:pPr>
        <w:pStyle w:val="Dialog"/>
        <w:rPr>
          <w:color w:val="FF00C8"/>
          <w:sz w:val="22"/>
          <w:szCs w:val="22"/>
        </w:rPr>
      </w:pPr>
      <w:r w:rsidRPr="00452BE3">
        <w:rPr>
          <w:color w:val="FF00C8"/>
          <w:sz w:val="22"/>
          <w:szCs w:val="22"/>
        </w:rPr>
        <w:t># Atropos Gedanken</w:t>
      </w:r>
    </w:p>
    <w:p w14:paraId="27AAB460" w14:textId="77777777" w:rsidR="00961EFC" w:rsidRPr="00452BE3" w:rsidRDefault="00961EFC" w:rsidP="00961EFC">
      <w:pPr>
        <w:pStyle w:val="Dialog"/>
        <w:rPr>
          <w:color w:val="FF00C8"/>
          <w:sz w:val="22"/>
          <w:szCs w:val="22"/>
        </w:rPr>
      </w:pPr>
      <w:r w:rsidRPr="00452BE3">
        <w:rPr>
          <w:color w:val="FF00C8"/>
          <w:sz w:val="22"/>
          <w:szCs w:val="22"/>
        </w:rPr>
        <w:t>"Seitdem achte ich immer darauf, welche Unterwäsche ich trage."</w:t>
      </w:r>
    </w:p>
    <w:p w14:paraId="5AD6800B" w14:textId="77777777" w:rsidR="00961EFC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  <w:r w:rsidRPr="6F4204B5">
        <w:rPr>
          <w:rFonts w:ascii="Courier New" w:eastAsia="Courier New" w:hAnsi="Courier New" w:cs="Courier New"/>
          <w:b/>
          <w:bCs/>
          <w:color w:val="FF00C8"/>
        </w:rPr>
        <w:t>#Ende entscheidungUmsehen-</w:t>
      </w:r>
      <w:r w:rsidRPr="68E505BA">
        <w:rPr>
          <w:rFonts w:ascii="Courier New" w:eastAsia="Courier New" w:hAnsi="Courier New" w:cs="Courier New"/>
          <w:b/>
          <w:bCs/>
          <w:color w:val="FF00C8"/>
        </w:rPr>
        <w:t>6</w:t>
      </w:r>
      <w:r w:rsidRPr="6F4204B5">
        <w:rPr>
          <w:rFonts w:ascii="Courier New" w:eastAsia="Courier New" w:hAnsi="Courier New" w:cs="Courier New"/>
          <w:b/>
          <w:bCs/>
          <w:color w:val="FF00C8"/>
        </w:rPr>
        <w:t>.3</w:t>
      </w:r>
    </w:p>
    <w:p w14:paraId="71FB1689" w14:textId="77777777" w:rsidR="00961EFC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  <w:r w:rsidRPr="6F4204B5">
        <w:rPr>
          <w:rFonts w:ascii="Courier New" w:eastAsia="Courier New" w:hAnsi="Courier New" w:cs="Courier New"/>
          <w:b/>
          <w:bCs/>
          <w:color w:val="FF00C8"/>
        </w:rPr>
        <w:t>#zurück entscheidungUmsehen-</w:t>
      </w:r>
      <w:r w:rsidRPr="68E505BA">
        <w:rPr>
          <w:rFonts w:ascii="Courier New" w:eastAsia="Courier New" w:hAnsi="Courier New" w:cs="Courier New"/>
          <w:b/>
          <w:bCs/>
          <w:color w:val="FF00C8"/>
        </w:rPr>
        <w:t>6</w:t>
      </w:r>
    </w:p>
    <w:p w14:paraId="489C7F3A" w14:textId="77777777" w:rsidR="00961EFC" w:rsidRDefault="00961EFC" w:rsidP="00961EFC">
      <w:pPr>
        <w:rPr>
          <w:rFonts w:ascii="Courier New" w:eastAsia="Courier New" w:hAnsi="Courier New" w:cs="Courier New"/>
          <w:b/>
          <w:bCs/>
          <w:color w:val="FF00C8"/>
        </w:rPr>
      </w:pPr>
    </w:p>
    <w:p w14:paraId="36C9BED8" w14:textId="77777777" w:rsidR="00961EFC" w:rsidRDefault="00961EFC" w:rsidP="00961EFC">
      <w:pPr>
        <w:rPr>
          <w:rFonts w:ascii="Courier New" w:eastAsia="Courier New" w:hAnsi="Courier New" w:cs="Courier New"/>
          <w:b/>
          <w:color w:val="FF00C8"/>
        </w:rPr>
      </w:pPr>
      <w:r w:rsidRPr="6F4204B5">
        <w:rPr>
          <w:rFonts w:ascii="Courier New" w:eastAsia="Courier New" w:hAnsi="Courier New" w:cs="Courier New"/>
          <w:b/>
          <w:bCs/>
          <w:color w:val="FF00C8"/>
        </w:rPr>
        <w:t>#entscheidungUmsehen-</w:t>
      </w:r>
      <w:r w:rsidRPr="68E505BA">
        <w:rPr>
          <w:rFonts w:ascii="Courier New" w:eastAsia="Courier New" w:hAnsi="Courier New" w:cs="Courier New"/>
          <w:b/>
          <w:bCs/>
          <w:color w:val="FF00C8"/>
        </w:rPr>
        <w:t>6</w:t>
      </w:r>
      <w:r w:rsidRPr="6F4204B5">
        <w:rPr>
          <w:rFonts w:ascii="Courier New" w:eastAsia="Courier New" w:hAnsi="Courier New" w:cs="Courier New"/>
          <w:b/>
          <w:bCs/>
          <w:color w:val="FF00C8"/>
        </w:rPr>
        <w:t>.4</w:t>
      </w:r>
    </w:p>
    <w:p w14:paraId="74AB381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lastRenderedPageBreak/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"Era, machst du auch Pause?"</w:t>
      </w:r>
    </w:p>
    <w:p w14:paraId="6793991A" w14:textId="77777777" w:rsidR="00961EFC" w:rsidRDefault="00961EFC" w:rsidP="00961EFC"/>
    <w:p w14:paraId="2465770E" w14:textId="77777777" w:rsidR="00961EFC" w:rsidRPr="003A7B9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3A7B9C">
        <w:rPr>
          <w:iCs/>
          <w:sz w:val="22"/>
          <w:szCs w:val="22"/>
        </w:rPr>
        <w:t>Era taucht auf</w:t>
      </w:r>
    </w:p>
    <w:p w14:paraId="63950A2F" w14:textId="77777777" w:rsidR="00961EFC" w:rsidRPr="009A1266" w:rsidRDefault="00961EFC" w:rsidP="00961EFC"/>
    <w:p w14:paraId="67B48C75" w14:textId="22EAD16C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 xml:space="preserve">(18.1)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Ich… Tut mir leid, ich muss noch das Protokoll hier fertig formulieren, solange ich alle Daten in meinem Kopf habe</w:t>
      </w:r>
      <w:r w:rsidRPr="0607D1E5">
        <w:rPr>
          <w:sz w:val="22"/>
          <w:szCs w:val="22"/>
        </w:rPr>
        <w:t>."</w:t>
      </w:r>
    </w:p>
    <w:p w14:paraId="147D471D" w14:textId="77777777" w:rsidR="00961EFC" w:rsidRPr="003A7B9C" w:rsidRDefault="00961EFC" w:rsidP="00961EFC"/>
    <w:p w14:paraId="251DD883" w14:textId="69782015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(18.2)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 kann also erst später Mittagspause machen."</w:t>
      </w:r>
    </w:p>
    <w:p w14:paraId="0507DD2E" w14:textId="77777777" w:rsidR="00961EFC" w:rsidRDefault="00961EFC" w:rsidP="00961EFC"/>
    <w:p w14:paraId="19BCDB0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"Alles klar, kein Problem. Narcais, wie sieht es bei dir aus?"</w:t>
      </w:r>
    </w:p>
    <w:p w14:paraId="7D2C0AB6" w14:textId="77777777" w:rsidR="00961EFC" w:rsidRPr="000618FF" w:rsidRDefault="00961EFC" w:rsidP="00961EFC"/>
    <w:p w14:paraId="1DA3E088" w14:textId="77777777" w:rsidR="00961EFC" w:rsidRPr="003A7B9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># Narcais</w:t>
      </w:r>
      <w:r w:rsidRPr="003A7B9C">
        <w:rPr>
          <w:iCs/>
          <w:sz w:val="22"/>
          <w:szCs w:val="22"/>
        </w:rPr>
        <w:t xml:space="preserve"> taucht auf</w:t>
      </w:r>
    </w:p>
    <w:p w14:paraId="32E970FD" w14:textId="77777777" w:rsidR="00961EFC" w:rsidRDefault="00961EFC" w:rsidP="00961EFC"/>
    <w:p w14:paraId="40A05A80" w14:textId="77777777" w:rsidR="00961EFC" w:rsidRPr="005C27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Ich brauche so etwas wie eine Pause nicht. Deswegen leiste ich ja auch so hervorragende Arbeit, weil ich viel mehr Zeit habe mich dieser zu widmen."</w:t>
      </w:r>
    </w:p>
    <w:p w14:paraId="62BCAA01" w14:textId="77777777" w:rsidR="00961EFC" w:rsidRDefault="00961EFC" w:rsidP="00961EFC"/>
    <w:p w14:paraId="7AD2C97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Kann ich denn wenigstens von dir heute noch Feedback erwarten?"</w:t>
      </w:r>
    </w:p>
    <w:p w14:paraId="0387EA06" w14:textId="77777777" w:rsidR="00961EFC" w:rsidRDefault="00961EFC" w:rsidP="00961EFC"/>
    <w:p w14:paraId="10298B2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"Ich hatte erst einmal alles für Anans Bericht fertiggestellt, aber sobald ich von der Mittagspause zurückkomme, setze ich mich dran."</w:t>
      </w:r>
    </w:p>
    <w:p w14:paraId="24CCEA28" w14:textId="77777777" w:rsidR="00961EFC" w:rsidRPr="00D1655E" w:rsidRDefault="00961EFC" w:rsidP="00961EFC"/>
    <w:p w14:paraId="643FCBD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Narcais</w:t>
      </w: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Danke, das klingt doch vielversprechend."</w:t>
      </w:r>
    </w:p>
    <w:p w14:paraId="7E7B9945" w14:textId="77777777" w:rsidR="00961EFC" w:rsidRPr="00856952" w:rsidRDefault="00961EFC" w:rsidP="00961EFC"/>
    <w:p w14:paraId="66B3E5A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"Also dann ihr beiden. Wir sehen uns später."</w:t>
      </w:r>
    </w:p>
    <w:p w14:paraId="1E7EF032" w14:textId="77777777" w:rsidR="00961EFC" w:rsidRDefault="00961EFC" w:rsidP="00961EFC"/>
    <w:p w14:paraId="06D1798C" w14:textId="3ACB9C3A" w:rsidR="00961EFC" w:rsidRPr="00D12205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(18.3)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B-Bis später."</w:t>
      </w:r>
    </w:p>
    <w:p w14:paraId="2D3098FF" w14:textId="77777777" w:rsidR="00961EFC" w:rsidRPr="00DA3375" w:rsidRDefault="00961EFC" w:rsidP="00961EFC"/>
    <w:p w14:paraId="3C6A3DC3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DA3375">
        <w:rPr>
          <w:iCs/>
          <w:sz w:val="22"/>
          <w:szCs w:val="22"/>
        </w:rPr>
        <w:t>Narcais und Era verschwinden, Ansicht wechselt zu Flur</w:t>
      </w:r>
    </w:p>
    <w:p w14:paraId="52D0347C" w14:textId="77777777" w:rsidR="00961EFC" w:rsidRPr="00A143C4" w:rsidRDefault="00961EFC" w:rsidP="00961EFC"/>
    <w:p w14:paraId="187A604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9CD28F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Soll ich erst nach Kloth suchen oder erst nach Chesis?</w:t>
      </w:r>
      <w:r>
        <w:rPr>
          <w:iCs/>
          <w:sz w:val="22"/>
          <w:szCs w:val="22"/>
        </w:rPr>
        <w:softHyphen/>
      </w:r>
      <w:r>
        <w:rPr>
          <w:iCs/>
          <w:sz w:val="22"/>
          <w:szCs w:val="22"/>
        </w:rPr>
        <w:softHyphen/>
        <w:t xml:space="preserve"> Den anderen kann ich mich auch nachher noch anschließen."</w:t>
      </w:r>
    </w:p>
    <w:p w14:paraId="3EAA4289" w14:textId="77777777" w:rsidR="00961EFC" w:rsidRDefault="00961EFC" w:rsidP="00961EFC"/>
    <w:p w14:paraId="24C74655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0BE1E613" w14:textId="77777777" w:rsidR="00961EFC" w:rsidRPr="00812C0F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 xml:space="preserve">}Verbringe die Pause besser mit Chesis allein. Kloth scheint beschäftigt zu sein, sonst hätte er dir schon längst auf deine Nachrichten geantwortet. </w:t>
      </w:r>
      <w:r w:rsidRPr="00E851C1">
        <w:rPr>
          <w:iCs/>
          <w:sz w:val="22"/>
          <w:szCs w:val="22"/>
        </w:rPr>
        <w:t>{/i}"</w:t>
      </w:r>
    </w:p>
    <w:p w14:paraId="74442D68" w14:textId="77777777" w:rsidR="00961EFC" w:rsidRDefault="00961EFC" w:rsidP="00961EFC"/>
    <w:p w14:paraId="768EEC0F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6402F043" w14:textId="77777777" w:rsidR="00961EFC" w:rsidRPr="006D38B3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 xml:space="preserve">}Du willst ihn doch nicht bei irgendetwas stören. </w:t>
      </w:r>
      <w:r w:rsidRPr="00E851C1">
        <w:rPr>
          <w:iCs/>
          <w:sz w:val="22"/>
          <w:szCs w:val="22"/>
        </w:rPr>
        <w:t>{/i}"</w:t>
      </w:r>
    </w:p>
    <w:p w14:paraId="5FC81B12" w14:textId="77777777" w:rsidR="00961EFC" w:rsidRPr="00AC45C4" w:rsidRDefault="00961EFC" w:rsidP="00961EFC"/>
    <w:p w14:paraId="1AC36E7D" w14:textId="77777777" w:rsidR="00961EFC" w:rsidRPr="005D54BE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># Entscheidung 7</w:t>
      </w:r>
      <w:r>
        <w:rPr>
          <w:iCs/>
          <w:sz w:val="22"/>
          <w:szCs w:val="22"/>
        </w:rPr>
        <w:br/>
      </w:r>
    </w:p>
    <w:p w14:paraId="567268E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D40688">
        <w:rPr>
          <w:iCs/>
          <w:sz w:val="22"/>
          <w:szCs w:val="22"/>
        </w:rPr>
        <w:t>menu:</w:t>
      </w:r>
    </w:p>
    <w:p w14:paraId="7E306326" w14:textId="77777777" w:rsidR="00961EFC" w:rsidRDefault="00961EFC" w:rsidP="00961EFC">
      <w:pPr>
        <w:pStyle w:val="Dialog"/>
        <w:spacing w:before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>"Ich werde erstmal nach Chesis suchen.":</w:t>
      </w:r>
    </w:p>
    <w:p w14:paraId="2158B034" w14:textId="77777777" w:rsidR="00961EFC" w:rsidRPr="001E7F82" w:rsidRDefault="00961EFC" w:rsidP="00961EFC">
      <w:pPr>
        <w:pStyle w:val="Dialog"/>
        <w:ind w:firstLine="720"/>
      </w:pPr>
      <w:r>
        <w:rPr>
          <w:iCs/>
          <w:sz w:val="22"/>
          <w:szCs w:val="22"/>
        </w:rPr>
        <w:t>jump entscheidung7</w:t>
      </w:r>
      <w:r w:rsidRPr="001E7F82">
        <w:rPr>
          <w:iCs/>
          <w:sz w:val="22"/>
          <w:szCs w:val="22"/>
        </w:rPr>
        <w:t>.1</w:t>
      </w:r>
    </w:p>
    <w:p w14:paraId="626C770E" w14:textId="77777777" w:rsidR="00961EFC" w:rsidRDefault="00961EFC" w:rsidP="00961EFC">
      <w:pPr>
        <w:pStyle w:val="Dialog"/>
        <w:spacing w:before="0"/>
        <w:rPr>
          <w:b/>
          <w:bCs/>
          <w:color w:val="BF8F00" w:themeColor="accent4" w:themeShade="BF"/>
          <w:sz w:val="22"/>
          <w:szCs w:val="22"/>
        </w:rPr>
      </w:pPr>
      <w:r>
        <w:rPr>
          <w:b/>
          <w:bCs/>
          <w:color w:val="BF8F00" w:themeColor="accent4" w:themeShade="BF"/>
          <w:sz w:val="22"/>
          <w:szCs w:val="22"/>
        </w:rPr>
        <w:t>"Ich sollte nach Kloth suchen.":</w:t>
      </w:r>
    </w:p>
    <w:p w14:paraId="76204ED1" w14:textId="77777777" w:rsidR="00961EFC" w:rsidRDefault="00961EFC" w:rsidP="00961EFC">
      <w:pPr>
        <w:pStyle w:val="Dialog"/>
        <w:ind w:firstLine="720"/>
        <w:rPr>
          <w:iCs/>
          <w:sz w:val="22"/>
          <w:szCs w:val="22"/>
        </w:rPr>
      </w:pPr>
      <w:r w:rsidRPr="006956BD">
        <w:rPr>
          <w:iCs/>
          <w:sz w:val="22"/>
          <w:szCs w:val="22"/>
        </w:rPr>
        <w:t xml:space="preserve">jump </w:t>
      </w:r>
      <w:r>
        <w:rPr>
          <w:iCs/>
          <w:sz w:val="22"/>
          <w:szCs w:val="22"/>
        </w:rPr>
        <w:t>entscheidung7.2</w:t>
      </w:r>
    </w:p>
    <w:p w14:paraId="507C95FF" w14:textId="77777777" w:rsidR="00961EFC" w:rsidRPr="00663491" w:rsidRDefault="00961EFC" w:rsidP="00961EFC">
      <w:pPr>
        <w:pStyle w:val="Dialog"/>
        <w:ind w:left="0"/>
        <w:rPr>
          <w:iCs/>
          <w:sz w:val="22"/>
          <w:szCs w:val="22"/>
        </w:rPr>
      </w:pPr>
    </w:p>
    <w:p w14:paraId="56932B08" w14:textId="77777777" w:rsidR="00961EFC" w:rsidRDefault="00961EFC" w:rsidP="00961EFC">
      <w:pPr>
        <w:pStyle w:val="Dialog"/>
        <w:spacing w:before="0"/>
        <w:ind w:left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 xml:space="preserve"># </w:t>
      </w:r>
      <w:r w:rsidRPr="00663491">
        <w:rPr>
          <w:b/>
          <w:bCs/>
          <w:color w:val="70AD47" w:themeColor="accent6"/>
          <w:sz w:val="22"/>
          <w:szCs w:val="22"/>
        </w:rPr>
        <w:t>entscheidung</w:t>
      </w:r>
      <w:r>
        <w:rPr>
          <w:b/>
          <w:bCs/>
          <w:color w:val="70AD47" w:themeColor="accent6"/>
          <w:sz w:val="22"/>
          <w:szCs w:val="22"/>
        </w:rPr>
        <w:t>7</w:t>
      </w:r>
      <w:r w:rsidRPr="00663491">
        <w:rPr>
          <w:b/>
          <w:bCs/>
          <w:color w:val="70AD47" w:themeColor="accent6"/>
          <w:sz w:val="22"/>
          <w:szCs w:val="22"/>
        </w:rPr>
        <w:t>.1</w:t>
      </w:r>
    </w:p>
    <w:p w14:paraId="66E6B21D" w14:textId="77777777" w:rsidR="00961EFC" w:rsidRPr="00EB1676" w:rsidRDefault="00961EFC" w:rsidP="00961EFC"/>
    <w:p w14:paraId="3B4BE51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99F918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werde erstmal nach Chesis suchen. Danach werde ich weitersehen."</w:t>
      </w:r>
    </w:p>
    <w:p w14:paraId="299F6F91" w14:textId="77777777" w:rsidR="00961EFC" w:rsidRDefault="00961EFC" w:rsidP="00961EFC"/>
    <w:p w14:paraId="6487E0F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BCF6FE0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Wo könnte er gerade nur sein? Er müsste seine Mittagspause eigentlich auch bereits angefangen haben, aber sicherheitshalber kann ich ja mal im Geschäft unten nachsehen</w:t>
      </w:r>
      <w:r w:rsidRPr="037F8E24">
        <w:rPr>
          <w:sz w:val="22"/>
          <w:szCs w:val="22"/>
        </w:rPr>
        <w:t>."</w:t>
      </w:r>
    </w:p>
    <w:p w14:paraId="7003CB06" w14:textId="77777777" w:rsidR="00961EFC" w:rsidRPr="00F02969" w:rsidRDefault="00961EFC" w:rsidP="00961EFC"/>
    <w:p w14:paraId="5C909F89" w14:textId="77777777" w:rsidR="00961EFC" w:rsidRDefault="00961EFC" w:rsidP="00961EFC">
      <w:pPr>
        <w:pStyle w:val="Dialog"/>
        <w:spacing w:before="0"/>
        <w:ind w:left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 xml:space="preserve"># </w:t>
      </w:r>
      <w:r w:rsidRPr="00F02969">
        <w:rPr>
          <w:b/>
          <w:bCs/>
          <w:color w:val="70AD47" w:themeColor="accent6"/>
          <w:sz w:val="22"/>
          <w:szCs w:val="22"/>
        </w:rPr>
        <w:t>Ende entscheidung</w:t>
      </w:r>
      <w:r>
        <w:rPr>
          <w:b/>
          <w:bCs/>
          <w:color w:val="70AD47" w:themeColor="accent6"/>
          <w:sz w:val="22"/>
          <w:szCs w:val="22"/>
        </w:rPr>
        <w:t>7</w:t>
      </w:r>
      <w:r w:rsidRPr="00F02969">
        <w:rPr>
          <w:b/>
          <w:bCs/>
          <w:color w:val="70AD47" w:themeColor="accent6"/>
          <w:sz w:val="22"/>
          <w:szCs w:val="22"/>
        </w:rPr>
        <w:t>.1</w:t>
      </w:r>
    </w:p>
    <w:p w14:paraId="33453C70" w14:textId="77777777" w:rsidR="00961EFC" w:rsidRPr="00D77047" w:rsidRDefault="00961EFC" w:rsidP="00961EFC"/>
    <w:p w14:paraId="022C5D39" w14:textId="77777777" w:rsidR="00961EFC" w:rsidRPr="00F75533" w:rsidRDefault="00961EFC" w:rsidP="00961EFC">
      <w:pPr>
        <w:pStyle w:val="Dialog"/>
        <w:spacing w:before="0"/>
        <w:ind w:left="0"/>
        <w:rPr>
          <w:b/>
          <w:bCs/>
          <w:color w:val="BF8F00" w:themeColor="accent4" w:themeShade="BF"/>
          <w:sz w:val="22"/>
          <w:szCs w:val="22"/>
        </w:rPr>
      </w:pPr>
      <w:r>
        <w:rPr>
          <w:b/>
          <w:bCs/>
          <w:color w:val="BF8F00" w:themeColor="accent4" w:themeShade="BF"/>
          <w:sz w:val="22"/>
          <w:szCs w:val="22"/>
        </w:rPr>
        <w:t xml:space="preserve"># </w:t>
      </w:r>
      <w:r w:rsidRPr="000A32C4">
        <w:rPr>
          <w:b/>
          <w:bCs/>
          <w:color w:val="BF8F00" w:themeColor="accent4" w:themeShade="BF"/>
          <w:sz w:val="22"/>
          <w:szCs w:val="22"/>
        </w:rPr>
        <w:t>Entscheidung</w:t>
      </w:r>
      <w:r>
        <w:rPr>
          <w:b/>
          <w:bCs/>
          <w:color w:val="BF8F00" w:themeColor="accent4" w:themeShade="BF"/>
          <w:sz w:val="22"/>
          <w:szCs w:val="22"/>
        </w:rPr>
        <w:t>7</w:t>
      </w:r>
      <w:r w:rsidRPr="000A32C4">
        <w:rPr>
          <w:b/>
          <w:bCs/>
          <w:color w:val="BF8F00" w:themeColor="accent4" w:themeShade="BF"/>
          <w:sz w:val="22"/>
          <w:szCs w:val="22"/>
        </w:rPr>
        <w:t>.</w:t>
      </w:r>
      <w:r>
        <w:rPr>
          <w:b/>
          <w:bCs/>
          <w:color w:val="BF8F00" w:themeColor="accent4" w:themeShade="BF"/>
          <w:sz w:val="22"/>
          <w:szCs w:val="22"/>
        </w:rPr>
        <w:t>2</w:t>
      </w:r>
    </w:p>
    <w:p w14:paraId="7B010096" w14:textId="77777777" w:rsidR="00961EFC" w:rsidRDefault="00961EFC" w:rsidP="00961EFC"/>
    <w:p w14:paraId="70807320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ACD947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lastRenderedPageBreak/>
        <w:t>"</w:t>
      </w:r>
      <w:r>
        <w:rPr>
          <w:iCs/>
          <w:sz w:val="22"/>
          <w:szCs w:val="22"/>
        </w:rPr>
        <w:t>Ich sollte nach Kloth suchen. Ich wüsste zu gerne, warum er sich so lange nicht bei mir gemeldet hatte.</w:t>
      </w:r>
      <w:r>
        <w:rPr>
          <w:iCs/>
          <w:sz w:val="22"/>
          <w:szCs w:val="22"/>
        </w:rPr>
        <w:softHyphen/>
      </w:r>
      <w:r>
        <w:rPr>
          <w:iCs/>
          <w:sz w:val="22"/>
          <w:szCs w:val="22"/>
        </w:rPr>
        <w:softHyphen/>
        <w:t>"</w:t>
      </w:r>
    </w:p>
    <w:p w14:paraId="0BC5DDEC" w14:textId="77777777" w:rsidR="00961EFC" w:rsidRDefault="00961EFC" w:rsidP="00961EFC"/>
    <w:p w14:paraId="40DF52C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5278081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Ob etwas vorgefallen ist? Ich denke, ich probiere mal ihn anzurufen.</w:t>
      </w:r>
      <w:r>
        <w:rPr>
          <w:iCs/>
          <w:sz w:val="22"/>
          <w:szCs w:val="22"/>
        </w:rPr>
        <w:softHyphen/>
      </w:r>
      <w:r>
        <w:rPr>
          <w:iCs/>
          <w:sz w:val="22"/>
          <w:szCs w:val="22"/>
        </w:rPr>
        <w:softHyphen/>
        <w:t>"</w:t>
      </w:r>
    </w:p>
    <w:p w14:paraId="61DB4C18" w14:textId="77777777" w:rsidR="00961EFC" w:rsidRPr="0010344A" w:rsidRDefault="00961EFC" w:rsidP="00961EFC"/>
    <w:p w14:paraId="35032A95" w14:textId="77777777" w:rsidR="00961EFC" w:rsidRDefault="00961EFC" w:rsidP="00961EFC">
      <w:pPr>
        <w:pStyle w:val="Dialog"/>
        <w:spacing w:before="0"/>
        <w:ind w:left="0"/>
        <w:rPr>
          <w:b/>
          <w:bCs/>
          <w:color w:val="BF8F00" w:themeColor="accent4" w:themeShade="BF"/>
          <w:sz w:val="22"/>
          <w:szCs w:val="22"/>
        </w:rPr>
      </w:pPr>
      <w:r>
        <w:rPr>
          <w:b/>
          <w:bCs/>
          <w:color w:val="BF8F00" w:themeColor="accent4" w:themeShade="BF"/>
          <w:sz w:val="22"/>
          <w:szCs w:val="22"/>
        </w:rPr>
        <w:t xml:space="preserve"># Ende </w:t>
      </w:r>
      <w:r w:rsidRPr="000A32C4">
        <w:rPr>
          <w:b/>
          <w:bCs/>
          <w:color w:val="BF8F00" w:themeColor="accent4" w:themeShade="BF"/>
          <w:sz w:val="22"/>
          <w:szCs w:val="22"/>
        </w:rPr>
        <w:t>entscheidung6.</w:t>
      </w:r>
      <w:r>
        <w:rPr>
          <w:b/>
          <w:bCs/>
          <w:color w:val="BF8F00" w:themeColor="accent4" w:themeShade="BF"/>
          <w:sz w:val="22"/>
          <w:szCs w:val="22"/>
        </w:rPr>
        <w:t>2</w:t>
      </w:r>
    </w:p>
    <w:p w14:paraId="55856541" w14:textId="77777777" w:rsidR="00961EFC" w:rsidRDefault="00961EFC" w:rsidP="00961EFC"/>
    <w:p w14:paraId="798A4142" w14:textId="77777777" w:rsidR="00961EFC" w:rsidRPr="0036451D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16" w:name="_Toc48434319"/>
      <w:r>
        <w:rPr>
          <w:lang w:val="de-DE"/>
        </w:rPr>
        <w:t>21. Labor nach Mittagspause (PG)</w:t>
      </w:r>
      <w:bookmarkEnd w:id="16"/>
    </w:p>
    <w:p w14:paraId="47F6683A" w14:textId="77777777" w:rsidR="00961EFC" w:rsidRDefault="00961EFC" w:rsidP="00961EFC"/>
    <w:p w14:paraId="53095E99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401C31">
        <w:rPr>
          <w:iCs/>
          <w:sz w:val="22"/>
          <w:szCs w:val="22"/>
        </w:rPr>
        <w:t xml:space="preserve">Atropos kehrt ins Labor zurück und arbeitet dort weiter bis sich ein Problem mit seinem Computer ergibt. </w:t>
      </w:r>
    </w:p>
    <w:p w14:paraId="297EF225" w14:textId="77777777" w:rsidR="00961EFC" w:rsidRDefault="00961EFC" w:rsidP="00961EFC"/>
    <w:p w14:paraId="061C31C3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Labor</w:t>
      </w:r>
    </w:p>
    <w:p w14:paraId="02ADC1C9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Atropos, Symbiont, Era</w:t>
      </w:r>
    </w:p>
    <w:p w14:paraId="5EEFFB7B" w14:textId="77777777" w:rsidR="00961EFC" w:rsidRDefault="00961EFC" w:rsidP="00961EFC"/>
    <w:p w14:paraId="378F981F" w14:textId="77777777" w:rsidR="00961EFC" w:rsidRPr="00EA39E6" w:rsidRDefault="00961EFC" w:rsidP="00961EFC">
      <w:pPr>
        <w:pStyle w:val="Dialog"/>
        <w:ind w:left="0"/>
        <w:rPr>
          <w:iCs/>
          <w:sz w:val="22"/>
          <w:szCs w:val="22"/>
        </w:rPr>
      </w:pPr>
      <w:r w:rsidRPr="00EA39E6">
        <w:rPr>
          <w:iCs/>
          <w:sz w:val="22"/>
          <w:szCs w:val="22"/>
        </w:rPr>
        <w:t>Start: Labor</w:t>
      </w:r>
    </w:p>
    <w:p w14:paraId="1ACBA01A" w14:textId="77777777" w:rsidR="00961EFC" w:rsidRDefault="00961EFC" w:rsidP="00961EFC"/>
    <w:p w14:paraId="10C9B9D3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5EA85D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Era und Narcais scheinen beide in der Mittagspause zu sein. Dann kann ich mich jetzt ja in Ruhe dem Bericht für Anan widmen, den ich noch machen muss."</w:t>
      </w:r>
    </w:p>
    <w:p w14:paraId="311DF0DC" w14:textId="77777777" w:rsidR="00961EFC" w:rsidRDefault="00961EFC" w:rsidP="00961EFC"/>
    <w:p w14:paraId="64ADFAA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lastRenderedPageBreak/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017553CD" w14:textId="77777777" w:rsidR="00961EFC" w:rsidRPr="00D63819" w:rsidRDefault="00961EFC" w:rsidP="00961EFC"/>
    <w:p w14:paraId="0D1C9A5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"Verdammt!"</w:t>
      </w:r>
    </w:p>
    <w:p w14:paraId="1D5AD926" w14:textId="77777777" w:rsidR="00961EFC" w:rsidRPr="00D63819" w:rsidRDefault="00961EFC" w:rsidP="00961EFC"/>
    <w:p w14:paraId="41495358" w14:textId="77777777" w:rsidR="00961EFC" w:rsidRDefault="00961EFC" w:rsidP="00961EFC"/>
    <w:p w14:paraId="350F3292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313D3D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Warum funktioniert denn der Computer mit einem Mal nicht mehr?"</w:t>
      </w:r>
    </w:p>
    <w:p w14:paraId="4AB3DAC4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</w:p>
    <w:p w14:paraId="70DC795A" w14:textId="77777777" w:rsidR="00961EFC" w:rsidRPr="00C00755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44210A">
        <w:rPr>
          <w:iCs/>
          <w:sz w:val="22"/>
          <w:szCs w:val="22"/>
        </w:rPr>
        <w:t>Era taucht auf</w:t>
      </w:r>
    </w:p>
    <w:p w14:paraId="55285DF7" w14:textId="77777777" w:rsidR="00961EFC" w:rsidRDefault="00961EFC" w:rsidP="00961EFC"/>
    <w:p w14:paraId="08A9B8B5" w14:textId="5C41894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B14C3C" w:rsidRPr="008726D5">
        <w:rPr>
          <w:iCs/>
          <w:sz w:val="22"/>
          <w:szCs w:val="22"/>
          <w:highlight w:val="green"/>
        </w:rPr>
        <w:t>"</w:t>
      </w:r>
      <w:r w:rsidR="00B14C3C">
        <w:rPr>
          <w:iCs/>
          <w:sz w:val="22"/>
          <w:szCs w:val="22"/>
        </w:rPr>
        <w:t>(21.1)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Atropos? W-Was ist los?"</w:t>
      </w:r>
    </w:p>
    <w:p w14:paraId="721FA169" w14:textId="77777777" w:rsidR="00961EFC" w:rsidRDefault="00961EFC" w:rsidP="00961EFC"/>
    <w:p w14:paraId="4280390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"Die Computer funktionieren aus irgendeinem Grund nicht."</w:t>
      </w:r>
    </w:p>
    <w:p w14:paraId="4C195D98" w14:textId="77777777" w:rsidR="00961EFC" w:rsidRDefault="00961EFC" w:rsidP="00961EFC"/>
    <w:p w14:paraId="04288111" w14:textId="66AD068D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(21.2)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Du könntest in den Serverraum gehen und dort mal nachfragen… Vi…Vielleicht wissen sie dort, was das Problem ist."</w:t>
      </w:r>
    </w:p>
    <w:p w14:paraId="20EC0B6C" w14:textId="77777777" w:rsidR="00961EFC" w:rsidRDefault="00961EFC" w:rsidP="00961EFC"/>
    <w:p w14:paraId="1A7EE216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"Stimmt, das ist eine gute Idee."</w:t>
      </w:r>
    </w:p>
    <w:p w14:paraId="10B43425" w14:textId="77777777" w:rsidR="00961EFC" w:rsidRDefault="00961EFC" w:rsidP="00961EFC"/>
    <w:p w14:paraId="6C41343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"Wo liegt der Serverraum nochmal? Ich war schon seit Ewigkeiten nicht mehr dort."</w:t>
      </w:r>
    </w:p>
    <w:p w14:paraId="1C7D652C" w14:textId="77777777" w:rsidR="00961EFC" w:rsidRDefault="00961EFC" w:rsidP="00961EFC"/>
    <w:p w14:paraId="119F0335" w14:textId="264585BF" w:rsidR="00961EFC" w:rsidRPr="00805108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lastRenderedPageBreak/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(21.3)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Wenn…, wenn du willst könnte ich dich hinbringen?"</w:t>
      </w:r>
    </w:p>
    <w:p w14:paraId="1C4AC0E7" w14:textId="77777777" w:rsidR="00961EFC" w:rsidRDefault="00961EFC" w:rsidP="00961EFC"/>
    <w:p w14:paraId="7AD71DAE" w14:textId="77777777" w:rsidR="00961EFC" w:rsidRPr="005D54BE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># Entscheidung 10</w:t>
      </w:r>
    </w:p>
    <w:p w14:paraId="299A8C2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D40688">
        <w:rPr>
          <w:iCs/>
          <w:sz w:val="22"/>
          <w:szCs w:val="22"/>
        </w:rPr>
        <w:t>menu:</w:t>
      </w:r>
    </w:p>
    <w:p w14:paraId="28FF9C65" w14:textId="77777777" w:rsidR="00961EFC" w:rsidRDefault="00961EFC" w:rsidP="00961EFC">
      <w:pPr>
        <w:pStyle w:val="Dialog"/>
        <w:spacing w:before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>"Klar, gerne."</w:t>
      </w:r>
    </w:p>
    <w:p w14:paraId="711F9B91" w14:textId="77777777" w:rsidR="00961EFC" w:rsidRPr="001E7F82" w:rsidRDefault="00961EFC" w:rsidP="00961EFC">
      <w:pPr>
        <w:pStyle w:val="Dialog"/>
        <w:ind w:firstLine="720"/>
      </w:pPr>
      <w:r>
        <w:rPr>
          <w:iCs/>
          <w:sz w:val="22"/>
          <w:szCs w:val="22"/>
        </w:rPr>
        <w:t>jump entscheidung10</w:t>
      </w:r>
      <w:r w:rsidRPr="001E7F82">
        <w:rPr>
          <w:iCs/>
          <w:sz w:val="22"/>
          <w:szCs w:val="22"/>
        </w:rPr>
        <w:t>.1</w:t>
      </w:r>
    </w:p>
    <w:p w14:paraId="649FF173" w14:textId="77777777" w:rsidR="00961EFC" w:rsidRDefault="00961EFC" w:rsidP="00961EFC">
      <w:pPr>
        <w:pStyle w:val="Dialog"/>
        <w:spacing w:before="0"/>
        <w:rPr>
          <w:b/>
          <w:bCs/>
          <w:color w:val="BF8F00" w:themeColor="accent4" w:themeShade="BF"/>
          <w:sz w:val="22"/>
          <w:szCs w:val="22"/>
        </w:rPr>
      </w:pPr>
      <w:r>
        <w:rPr>
          <w:b/>
          <w:bCs/>
          <w:color w:val="BF8F00" w:themeColor="accent4" w:themeShade="BF"/>
          <w:sz w:val="22"/>
          <w:szCs w:val="22"/>
        </w:rPr>
        <w:t>"Alles gut, ich finde es schon."</w:t>
      </w:r>
    </w:p>
    <w:p w14:paraId="66FEB8A5" w14:textId="77777777" w:rsidR="00961EFC" w:rsidRDefault="00961EFC" w:rsidP="00961EFC">
      <w:pPr>
        <w:pStyle w:val="Dialog"/>
        <w:ind w:firstLine="720"/>
        <w:rPr>
          <w:iCs/>
          <w:sz w:val="22"/>
          <w:szCs w:val="22"/>
        </w:rPr>
      </w:pPr>
      <w:r w:rsidRPr="006956BD">
        <w:rPr>
          <w:iCs/>
          <w:sz w:val="22"/>
          <w:szCs w:val="22"/>
        </w:rPr>
        <w:t xml:space="preserve">jump </w:t>
      </w:r>
      <w:r>
        <w:rPr>
          <w:iCs/>
          <w:sz w:val="22"/>
          <w:szCs w:val="22"/>
        </w:rPr>
        <w:t>entscheidung10.2</w:t>
      </w:r>
    </w:p>
    <w:p w14:paraId="54FE730C" w14:textId="77777777" w:rsidR="00961EFC" w:rsidRPr="00663491" w:rsidRDefault="00961EFC" w:rsidP="00961EFC">
      <w:pPr>
        <w:pStyle w:val="Dialog"/>
        <w:ind w:left="0"/>
        <w:rPr>
          <w:iCs/>
          <w:sz w:val="22"/>
          <w:szCs w:val="22"/>
        </w:rPr>
      </w:pPr>
    </w:p>
    <w:p w14:paraId="40907CC9" w14:textId="77777777" w:rsidR="00961EFC" w:rsidRDefault="00961EFC" w:rsidP="00961EFC">
      <w:pPr>
        <w:pStyle w:val="Dialog"/>
        <w:spacing w:before="0"/>
        <w:ind w:left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 xml:space="preserve"># </w:t>
      </w:r>
      <w:r w:rsidRPr="00663491">
        <w:rPr>
          <w:b/>
          <w:bCs/>
          <w:color w:val="70AD47" w:themeColor="accent6"/>
          <w:sz w:val="22"/>
          <w:szCs w:val="22"/>
        </w:rPr>
        <w:t>entscheidung</w:t>
      </w:r>
      <w:r>
        <w:rPr>
          <w:b/>
          <w:bCs/>
          <w:color w:val="70AD47" w:themeColor="accent6"/>
          <w:sz w:val="22"/>
          <w:szCs w:val="22"/>
        </w:rPr>
        <w:t>10</w:t>
      </w:r>
      <w:r w:rsidRPr="00663491">
        <w:rPr>
          <w:b/>
          <w:bCs/>
          <w:color w:val="70AD47" w:themeColor="accent6"/>
          <w:sz w:val="22"/>
          <w:szCs w:val="22"/>
        </w:rPr>
        <w:t>.1</w:t>
      </w:r>
    </w:p>
    <w:p w14:paraId="020FF44E" w14:textId="77777777" w:rsidR="00961EFC" w:rsidRDefault="00961EFC" w:rsidP="00961EFC"/>
    <w:p w14:paraId="391BFA2D" w14:textId="77777777" w:rsidR="00961EFC" w:rsidRPr="00BC2701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"Klar, gerne. Wenn du gerade die Zeit dafür hast?"</w:t>
      </w:r>
    </w:p>
    <w:p w14:paraId="01595FC7" w14:textId="77777777" w:rsidR="00961EFC" w:rsidRDefault="00961EFC" w:rsidP="00961EFC">
      <w:pPr>
        <w:pStyle w:val="Dialog"/>
        <w:rPr>
          <w:iCs/>
          <w:sz w:val="22"/>
          <w:szCs w:val="22"/>
          <w:highlight w:val="green"/>
        </w:rPr>
      </w:pPr>
    </w:p>
    <w:p w14:paraId="5CBC0E16" w14:textId="447320A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(21.4)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Ja… Ja… natürlich. "</w:t>
      </w:r>
    </w:p>
    <w:p w14:paraId="3575560F" w14:textId="77777777" w:rsidR="00961EFC" w:rsidRDefault="00961EFC" w:rsidP="00961EFC"/>
    <w:p w14:paraId="71734A3F" w14:textId="77777777" w:rsidR="00961EFC" w:rsidRPr="00311066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EA39E6">
        <w:rPr>
          <w:iCs/>
          <w:sz w:val="22"/>
          <w:szCs w:val="22"/>
        </w:rPr>
        <w:t>Wechsel zum Gang</w:t>
      </w:r>
    </w:p>
    <w:p w14:paraId="6EF45A0E" w14:textId="77777777" w:rsidR="00961EFC" w:rsidRDefault="00961EFC" w:rsidP="00961EFC"/>
    <w:p w14:paraId="2F2FBF00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"…"</w:t>
      </w:r>
    </w:p>
    <w:p w14:paraId="55BF3CD7" w14:textId="77777777" w:rsidR="00961EFC" w:rsidRDefault="00961EFC" w:rsidP="00961EFC"/>
    <w:p w14:paraId="248DD5C8" w14:textId="32473DD8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(21.5) </w:t>
      </w:r>
      <w:r>
        <w:rPr>
          <w:iCs/>
          <w:sz w:val="22"/>
          <w:szCs w:val="22"/>
        </w:rPr>
        <w:t xml:space="preserve"> </w:t>
      </w:r>
      <w:r w:rsidRPr="00F45CDB">
        <w:rPr>
          <w:iCs/>
          <w:sz w:val="22"/>
          <w:szCs w:val="22"/>
        </w:rPr>
        <w:t>"</w:t>
      </w:r>
      <w:r>
        <w:rPr>
          <w:iCs/>
          <w:sz w:val="22"/>
          <w:szCs w:val="22"/>
        </w:rPr>
        <w:t>…"</w:t>
      </w:r>
    </w:p>
    <w:p w14:paraId="704F0CAE" w14:textId="77777777" w:rsidR="00961EFC" w:rsidRDefault="00961EFC" w:rsidP="00961EFC"/>
    <w:p w14:paraId="23A663C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"Ich…"</w:t>
      </w:r>
    </w:p>
    <w:p w14:paraId="414F7B3A" w14:textId="77777777" w:rsidR="00961EFC" w:rsidRPr="00A07B8A" w:rsidRDefault="00961EFC" w:rsidP="00961EFC"/>
    <w:p w14:paraId="21372C0D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lastRenderedPageBreak/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"Ist das dann ein Date? Also das bowlen</w:t>
      </w:r>
      <w:r w:rsidRPr="34374E6D">
        <w:rPr>
          <w:sz w:val="22"/>
          <w:szCs w:val="22"/>
        </w:rPr>
        <w:t>?"</w:t>
      </w:r>
    </w:p>
    <w:p w14:paraId="5CA1A93D" w14:textId="77777777" w:rsidR="00961EFC" w:rsidRPr="00A07B8A" w:rsidRDefault="00961EFC" w:rsidP="00961EFC"/>
    <w:p w14:paraId="40E6840B" w14:textId="0A811844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(21.6) </w:t>
      </w:r>
      <w:r>
        <w:rPr>
          <w:iCs/>
          <w:sz w:val="22"/>
          <w:szCs w:val="22"/>
        </w:rPr>
        <w:t xml:space="preserve"> "Ich… was? Wie? Ähmm… ahhh…"</w:t>
      </w:r>
    </w:p>
    <w:p w14:paraId="66646FA3" w14:textId="77777777" w:rsidR="00961EFC" w:rsidRDefault="00961EFC" w:rsidP="00961EFC"/>
    <w:p w14:paraId="361BB1A8" w14:textId="77777777" w:rsidR="00961EFC" w:rsidRPr="00A3179A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>#</w:t>
      </w:r>
      <w:r w:rsidRPr="00A3179A">
        <w:rPr>
          <w:iCs/>
          <w:sz w:val="22"/>
          <w:szCs w:val="22"/>
        </w:rPr>
        <w:t xml:space="preserve"> etwas verlegen</w:t>
      </w:r>
    </w:p>
    <w:p w14:paraId="5F7B5405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"Tut mir leid, ich wollte dich damit nicht überrumpeln, aber es würde mich sehr freuen."</w:t>
      </w:r>
    </w:p>
    <w:p w14:paraId="1953236D" w14:textId="77777777" w:rsidR="00961EFC" w:rsidRDefault="00961EFC" w:rsidP="00961EFC"/>
    <w:p w14:paraId="2582DDBF" w14:textId="7F1AA850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(21.7) </w:t>
      </w:r>
      <w:r>
        <w:rPr>
          <w:iCs/>
          <w:sz w:val="22"/>
          <w:szCs w:val="22"/>
        </w:rPr>
        <w:t xml:space="preserve"> "Ja, ist es</w:t>
      </w:r>
      <w:r w:rsidRPr="34374E6D">
        <w:rPr>
          <w:sz w:val="22"/>
          <w:szCs w:val="22"/>
        </w:rPr>
        <w:t>…"</w:t>
      </w:r>
    </w:p>
    <w:p w14:paraId="2881B75D" w14:textId="77777777" w:rsidR="00961EFC" w:rsidRDefault="00961EFC" w:rsidP="00961EFC"/>
    <w:p w14:paraId="13642F7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"Du weißt gar nicht, wie glücklich ich gerade bin. Ich freue mich schon sehr auf das Date</w:t>
      </w:r>
      <w:r w:rsidRPr="34374E6D">
        <w:rPr>
          <w:sz w:val="22"/>
          <w:szCs w:val="22"/>
        </w:rPr>
        <w:t>!"</w:t>
      </w:r>
    </w:p>
    <w:p w14:paraId="057EE445" w14:textId="77777777" w:rsidR="00961EFC" w:rsidRDefault="00961EFC" w:rsidP="00961EFC"/>
    <w:p w14:paraId="7007E954" w14:textId="44B84912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(21.8) </w:t>
      </w:r>
      <w:r>
        <w:rPr>
          <w:iCs/>
          <w:sz w:val="22"/>
          <w:szCs w:val="22"/>
        </w:rPr>
        <w:t xml:space="preserve"> "Ich mich auch."</w:t>
      </w:r>
    </w:p>
    <w:p w14:paraId="7A8F398B" w14:textId="77777777" w:rsidR="00961EFC" w:rsidRDefault="00961EFC" w:rsidP="00961EFC"/>
    <w:p w14:paraId="639F776A" w14:textId="77777777" w:rsidR="00961EFC" w:rsidRPr="00644762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"So, wir sind da- mal schauen, ob sie uns weiterhelfen können."</w:t>
      </w:r>
    </w:p>
    <w:p w14:paraId="77B50954" w14:textId="77777777" w:rsidR="00961EFC" w:rsidRPr="00CB19B9" w:rsidRDefault="00961EFC" w:rsidP="00961EFC"/>
    <w:p w14:paraId="7733C3F6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EA39E6">
        <w:rPr>
          <w:iCs/>
          <w:sz w:val="22"/>
          <w:szCs w:val="22"/>
        </w:rPr>
        <w:t xml:space="preserve">Wechsel zum </w:t>
      </w:r>
      <w:r>
        <w:rPr>
          <w:iCs/>
          <w:sz w:val="22"/>
          <w:szCs w:val="22"/>
        </w:rPr>
        <w:t>Serverraum</w:t>
      </w:r>
    </w:p>
    <w:p w14:paraId="17F1BCAA" w14:textId="77777777" w:rsidR="00961EFC" w:rsidRDefault="00961EFC" w:rsidP="00961EFC"/>
    <w:p w14:paraId="2FDF88D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"Hallo? Jemand da?"</w:t>
      </w:r>
    </w:p>
    <w:p w14:paraId="2D90A992" w14:textId="77777777" w:rsidR="00961EFC" w:rsidRDefault="00961EFC" w:rsidP="00961EFC"/>
    <w:p w14:paraId="21C6123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"Seltsam- es scheint keiner hier zu sein…"</w:t>
      </w:r>
    </w:p>
    <w:p w14:paraId="46B6A3F3" w14:textId="77777777" w:rsidR="00961EFC" w:rsidRDefault="00961EFC" w:rsidP="00961EFC"/>
    <w:p w14:paraId="67BC696E" w14:textId="7537D6C5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(21.9) </w:t>
      </w:r>
      <w:r>
        <w:rPr>
          <w:iCs/>
          <w:sz w:val="22"/>
          <w:szCs w:val="22"/>
        </w:rPr>
        <w:t xml:space="preserve"> "Nicht? Aber man hört doch das Ticken einer Uhr- da, um die Ecke rum…"</w:t>
      </w:r>
    </w:p>
    <w:p w14:paraId="42259E17" w14:textId="77777777" w:rsidR="00961EFC" w:rsidRDefault="00961EFC" w:rsidP="00961EFC"/>
    <w:p w14:paraId="382EBF3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"Hallo? Wir haben ein Problem mit unserem Computer und könnten Hilfe gebrauchen!… Ist jemand hier</w:t>
      </w:r>
      <w:r w:rsidRPr="34374E6D">
        <w:rPr>
          <w:sz w:val="22"/>
          <w:szCs w:val="22"/>
        </w:rPr>
        <w:t>?"</w:t>
      </w:r>
    </w:p>
    <w:p w14:paraId="746B2355" w14:textId="77777777" w:rsidR="00961EFC" w:rsidRDefault="00961EFC" w:rsidP="00961EFC"/>
    <w:p w14:paraId="4D37591B" w14:textId="6BC996BB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(21.10) </w:t>
      </w:r>
      <w:r>
        <w:rPr>
          <w:iCs/>
          <w:sz w:val="22"/>
          <w:szCs w:val="22"/>
        </w:rPr>
        <w:t>"Vielleicht… ist die Person in ihre Arbeit vertieft und hört uns nicht?"</w:t>
      </w:r>
    </w:p>
    <w:p w14:paraId="5F6249EE" w14:textId="77777777" w:rsidR="00961EFC" w:rsidRDefault="00961EFC" w:rsidP="00961EFC"/>
    <w:p w14:paraId="58BB299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"Gut möglich, lass uns nachschauen gehen."</w:t>
      </w:r>
    </w:p>
    <w:p w14:paraId="1F3788E8" w14:textId="77777777" w:rsidR="00961EFC" w:rsidRDefault="00961EFC" w:rsidP="00961EFC"/>
    <w:p w14:paraId="308BFA35" w14:textId="6D21AF90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(21.11) </w:t>
      </w:r>
      <w:r>
        <w:rPr>
          <w:iCs/>
          <w:sz w:val="22"/>
          <w:szCs w:val="22"/>
        </w:rPr>
        <w:t xml:space="preserve"> "…"</w:t>
      </w:r>
    </w:p>
    <w:p w14:paraId="050A9980" w14:textId="77777777" w:rsidR="00961EFC" w:rsidRDefault="00961EFC" w:rsidP="00961EFC"/>
    <w:p w14:paraId="02AF799A" w14:textId="347C4516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(21.12) </w:t>
      </w:r>
      <w:r>
        <w:rPr>
          <w:iCs/>
          <w:sz w:val="22"/>
          <w:szCs w:val="22"/>
        </w:rPr>
        <w:t xml:space="preserve"> "Das ist aber eine seltsame Uhr. So etwas habe ich noch nie gesehen…"</w:t>
      </w:r>
    </w:p>
    <w:p w14:paraId="20D8C1F8" w14:textId="77777777" w:rsidR="00961EFC" w:rsidRDefault="00961EFC" w:rsidP="00961EFC"/>
    <w:p w14:paraId="3696035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40AEC95" w14:textId="77777777" w:rsidR="00961EFC" w:rsidRPr="00A61D0E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Warte… das ist doch keine Uhr, oder? Das sieht mehr aus wie…"</w:t>
      </w:r>
    </w:p>
    <w:p w14:paraId="2222F103" w14:textId="77777777" w:rsidR="00961EFC" w:rsidRDefault="00961EFC" w:rsidP="00961EFC"/>
    <w:p w14:paraId="3184D49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"Era, geh da weg! Sofort!"</w:t>
      </w:r>
    </w:p>
    <w:p w14:paraId="4FDD3A50" w14:textId="77777777" w:rsidR="00961EFC" w:rsidRDefault="00961EFC" w:rsidP="00961EFC"/>
    <w:p w14:paraId="75130080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75072ED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>}Lauf, Atropos.</w:t>
      </w:r>
      <w:r w:rsidRPr="00E851C1">
        <w:rPr>
          <w:iCs/>
          <w:sz w:val="22"/>
          <w:szCs w:val="22"/>
        </w:rPr>
        <w:t>{/i}"</w:t>
      </w:r>
    </w:p>
    <w:p w14:paraId="2F9D40E1" w14:textId="77777777" w:rsidR="00961EFC" w:rsidRDefault="00961EFC" w:rsidP="00961EFC"/>
    <w:p w14:paraId="3ECECFEE" w14:textId="44C37E49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(21.13) </w:t>
      </w:r>
      <w:r>
        <w:rPr>
          <w:iCs/>
          <w:sz w:val="22"/>
          <w:szCs w:val="22"/>
        </w:rPr>
        <w:t xml:space="preserve"> "Was, warum? Es ist doch alles in Ordnung. Aber hier ist niemand. Wir sollten wo anders suchen gehen."</w:t>
      </w:r>
    </w:p>
    <w:p w14:paraId="1F0BAF49" w14:textId="77777777" w:rsidR="00961EFC" w:rsidRDefault="00961EFC" w:rsidP="00961EFC"/>
    <w:p w14:paraId="1E50447C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"Wirf sie sofort weg!"</w:t>
      </w:r>
    </w:p>
    <w:p w14:paraId="08600F09" w14:textId="77777777" w:rsidR="00961EFC" w:rsidRDefault="00961EFC" w:rsidP="00961EFC"/>
    <w:p w14:paraId="682D7268" w14:textId="7542AF42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(21.14) </w:t>
      </w:r>
      <w:r>
        <w:rPr>
          <w:iCs/>
          <w:sz w:val="22"/>
          <w:szCs w:val="22"/>
        </w:rPr>
        <w:t xml:space="preserve"> "Hmm?"</w:t>
      </w:r>
    </w:p>
    <w:p w14:paraId="328AEB14" w14:textId="77777777" w:rsidR="00961EFC" w:rsidRDefault="00961EFC" w:rsidP="00961EFC"/>
    <w:p w14:paraId="16693C4E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"Era!"</w:t>
      </w:r>
    </w:p>
    <w:p w14:paraId="5E3B2E3D" w14:textId="77777777" w:rsidR="00961EFC" w:rsidRDefault="00961EFC" w:rsidP="00961EFC"/>
    <w:p w14:paraId="1F69B2F4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E3764C">
        <w:rPr>
          <w:iCs/>
          <w:sz w:val="22"/>
          <w:szCs w:val="22"/>
        </w:rPr>
        <w:t>Die letzten drei Sekunden des Timers zählen herunter und die Bombe explodiert.</w:t>
      </w:r>
      <w:r>
        <w:rPr>
          <w:iCs/>
          <w:sz w:val="22"/>
          <w:szCs w:val="22"/>
        </w:rPr>
        <w:t xml:space="preserve"> Animation inklusive Abschlussbild.</w:t>
      </w:r>
    </w:p>
    <w:p w14:paraId="3502F77C" w14:textId="77777777" w:rsidR="00961EFC" w:rsidRDefault="00961EFC" w:rsidP="00961EFC"/>
    <w:p w14:paraId="4DDD1667" w14:textId="77777777" w:rsidR="00961EFC" w:rsidRDefault="00961EFC" w:rsidP="00961EFC">
      <w:pPr>
        <w:pStyle w:val="Dialog"/>
        <w:spacing w:before="0"/>
        <w:ind w:left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 xml:space="preserve"># </w:t>
      </w:r>
      <w:r w:rsidRPr="009B2A8A">
        <w:rPr>
          <w:b/>
          <w:bCs/>
          <w:color w:val="70AD47" w:themeColor="accent6"/>
          <w:sz w:val="22"/>
          <w:szCs w:val="22"/>
        </w:rPr>
        <w:t>Ende entscheidung10.1</w:t>
      </w:r>
    </w:p>
    <w:p w14:paraId="35B15CC3" w14:textId="77777777" w:rsidR="00961EFC" w:rsidRPr="00955D82" w:rsidRDefault="00961EFC" w:rsidP="00961EFC"/>
    <w:p w14:paraId="70407B87" w14:textId="77777777" w:rsidR="00961EFC" w:rsidRPr="008D3AD8" w:rsidRDefault="00961EFC" w:rsidP="00961EFC">
      <w:pPr>
        <w:pStyle w:val="Dialog"/>
        <w:spacing w:before="0"/>
        <w:ind w:left="0"/>
        <w:rPr>
          <w:b/>
          <w:bCs/>
          <w:color w:val="BF8F00" w:themeColor="accent4" w:themeShade="BF"/>
          <w:sz w:val="22"/>
          <w:szCs w:val="22"/>
        </w:rPr>
      </w:pPr>
      <w:r>
        <w:rPr>
          <w:b/>
          <w:bCs/>
          <w:color w:val="BF8F00" w:themeColor="accent4" w:themeShade="BF"/>
          <w:sz w:val="22"/>
          <w:szCs w:val="22"/>
        </w:rPr>
        <w:t xml:space="preserve"># </w:t>
      </w:r>
      <w:r w:rsidRPr="008D3AD8">
        <w:rPr>
          <w:b/>
          <w:bCs/>
          <w:color w:val="BF8F00" w:themeColor="accent4" w:themeShade="BF"/>
          <w:sz w:val="22"/>
          <w:szCs w:val="22"/>
        </w:rPr>
        <w:t>entscheidung10.</w:t>
      </w:r>
      <w:r>
        <w:rPr>
          <w:b/>
          <w:bCs/>
          <w:color w:val="BF8F00" w:themeColor="accent4" w:themeShade="BF"/>
          <w:sz w:val="22"/>
          <w:szCs w:val="22"/>
        </w:rPr>
        <w:t>2</w:t>
      </w:r>
    </w:p>
    <w:p w14:paraId="74CFF050" w14:textId="77777777" w:rsidR="00961EFC" w:rsidRDefault="00961EFC" w:rsidP="00961EFC"/>
    <w:p w14:paraId="68431A15" w14:textId="77777777" w:rsidR="00961EFC" w:rsidRPr="00BC2701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"Alles gut, ich finde es schon."</w:t>
      </w:r>
    </w:p>
    <w:p w14:paraId="714C7C8E" w14:textId="77777777" w:rsidR="00961EFC" w:rsidRPr="00DB274F" w:rsidRDefault="00961EFC" w:rsidP="00961EFC"/>
    <w:p w14:paraId="1E534721" w14:textId="2C98D783" w:rsidR="00961EFC" w:rsidRPr="00304192" w:rsidRDefault="00961EFC" w:rsidP="00961EFC">
      <w:pPr>
        <w:pStyle w:val="Dialog"/>
        <w:rPr>
          <w:iCs/>
          <w:sz w:val="22"/>
          <w:szCs w:val="22"/>
          <w:lang w:val="en-US"/>
        </w:rPr>
      </w:pPr>
      <w:r w:rsidRPr="00304192">
        <w:rPr>
          <w:iCs/>
          <w:sz w:val="22"/>
          <w:szCs w:val="22"/>
          <w:highlight w:val="green"/>
          <w:lang w:val="en-US"/>
        </w:rPr>
        <w:t>"Era"</w:t>
      </w:r>
      <w:r w:rsidR="00020D84" w:rsidRPr="00020D84">
        <w:rPr>
          <w:iCs/>
          <w:sz w:val="22"/>
          <w:szCs w:val="22"/>
          <w:lang w:val="en-US"/>
        </w:rPr>
        <w:t xml:space="preserve">(21.15) </w:t>
      </w:r>
      <w:r w:rsidRPr="00304192">
        <w:rPr>
          <w:iCs/>
          <w:sz w:val="22"/>
          <w:szCs w:val="22"/>
          <w:lang w:val="en-US"/>
        </w:rPr>
        <w:t xml:space="preserve"> "O-Okay… und Atropos…?"</w:t>
      </w:r>
    </w:p>
    <w:p w14:paraId="7BDC740F" w14:textId="77777777" w:rsidR="00961EFC" w:rsidRPr="00961EFC" w:rsidRDefault="00961EFC" w:rsidP="00961EFC">
      <w:pPr>
        <w:rPr>
          <w:lang w:val="en-US"/>
        </w:rPr>
      </w:pPr>
    </w:p>
    <w:p w14:paraId="535D50B2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"Was gibt´s?"</w:t>
      </w:r>
    </w:p>
    <w:p w14:paraId="3DED9036" w14:textId="77777777" w:rsidR="00961EFC" w:rsidRDefault="00961EFC" w:rsidP="00961EFC"/>
    <w:p w14:paraId="5DC22F66" w14:textId="07729EFB" w:rsidR="00961EFC" w:rsidRDefault="00961EFC" w:rsidP="00961EFC">
      <w:pPr>
        <w:pStyle w:val="Dialog"/>
        <w:rPr>
          <w:iCs/>
          <w:sz w:val="22"/>
          <w:szCs w:val="22"/>
        </w:rPr>
      </w:pPr>
      <w:r w:rsidRPr="008726D5">
        <w:rPr>
          <w:iCs/>
          <w:sz w:val="22"/>
          <w:szCs w:val="22"/>
          <w:highlight w:val="green"/>
        </w:rPr>
        <w:t>"</w:t>
      </w:r>
      <w:r>
        <w:rPr>
          <w:iCs/>
          <w:sz w:val="22"/>
          <w:szCs w:val="22"/>
          <w:highlight w:val="green"/>
        </w:rPr>
        <w:t>Era</w:t>
      </w:r>
      <w:r w:rsidRPr="008726D5">
        <w:rPr>
          <w:iCs/>
          <w:sz w:val="22"/>
          <w:szCs w:val="22"/>
          <w:highlight w:val="green"/>
        </w:rPr>
        <w:t>"</w:t>
      </w:r>
      <w:r w:rsidR="00020D84">
        <w:rPr>
          <w:iCs/>
          <w:sz w:val="22"/>
          <w:szCs w:val="22"/>
        </w:rPr>
        <w:t xml:space="preserve">(21.16) </w:t>
      </w:r>
      <w:r>
        <w:rPr>
          <w:iCs/>
          <w:sz w:val="22"/>
          <w:szCs w:val="22"/>
        </w:rPr>
        <w:t xml:space="preserve"> "Ich freue mich aufs Bowlen!"</w:t>
      </w:r>
    </w:p>
    <w:p w14:paraId="7DA13657" w14:textId="77777777" w:rsidR="00961EFC" w:rsidRDefault="00961EFC" w:rsidP="00961EFC"/>
    <w:p w14:paraId="2CAEA317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"Ich mich auch, Era. Sehr sogar."</w:t>
      </w:r>
    </w:p>
    <w:p w14:paraId="42B36A05" w14:textId="77777777" w:rsidR="00961EFC" w:rsidRDefault="00961EFC" w:rsidP="00961EFC"/>
    <w:p w14:paraId="77F71249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"Also, bis gleich</w:t>
      </w:r>
      <w:r>
        <w:rPr>
          <w:sz w:val="22"/>
          <w:szCs w:val="22"/>
        </w:rPr>
        <w:t>!"</w:t>
      </w:r>
    </w:p>
    <w:p w14:paraId="5C857DDE" w14:textId="77777777" w:rsidR="00961EFC" w:rsidRPr="0074494C" w:rsidRDefault="00961EFC" w:rsidP="00961EFC"/>
    <w:p w14:paraId="083A9787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EA39E6">
        <w:rPr>
          <w:iCs/>
          <w:sz w:val="22"/>
          <w:szCs w:val="22"/>
        </w:rPr>
        <w:t>Wechsel zum Gang</w:t>
      </w:r>
    </w:p>
    <w:p w14:paraId="4AD3BC68" w14:textId="77777777" w:rsidR="00961EFC" w:rsidRDefault="00961EFC" w:rsidP="00961EFC"/>
    <w:p w14:paraId="37EFBB9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2FD9470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hoffe es ist überhaupt jemand da. Soweit ich weiß, machen die Kollegen aus dem Serverraum immer erst ziemlich spät Mittagspause."</w:t>
      </w:r>
    </w:p>
    <w:p w14:paraId="55343FB6" w14:textId="77777777" w:rsidR="00961EFC" w:rsidRDefault="00961EFC" w:rsidP="00961EFC"/>
    <w:p w14:paraId="507D1DB5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AE98B82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Ah, da ist er ja schon. Mal sehen, ob mir dort jemand weiterhelfen kann."</w:t>
      </w:r>
    </w:p>
    <w:p w14:paraId="1C99E381" w14:textId="77777777" w:rsidR="00961EFC" w:rsidRDefault="00961EFC" w:rsidP="00961EFC"/>
    <w:p w14:paraId="56B98748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</w:t>
      </w:r>
      <w:r w:rsidRPr="00EA39E6">
        <w:rPr>
          <w:iCs/>
          <w:sz w:val="22"/>
          <w:szCs w:val="22"/>
        </w:rPr>
        <w:t xml:space="preserve">Wechsel zum </w:t>
      </w:r>
      <w:r>
        <w:rPr>
          <w:iCs/>
          <w:sz w:val="22"/>
          <w:szCs w:val="22"/>
        </w:rPr>
        <w:t>Serverraum</w:t>
      </w:r>
    </w:p>
    <w:p w14:paraId="2687B092" w14:textId="77777777" w:rsidR="00961EFC" w:rsidRDefault="00961EFC" w:rsidP="00961EFC"/>
    <w:p w14:paraId="3E8D9B9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"Hallo? Jemand hier?"</w:t>
      </w:r>
    </w:p>
    <w:p w14:paraId="5996E5CB" w14:textId="77777777" w:rsidR="00961EFC" w:rsidRDefault="00961EFC" w:rsidP="00961EFC"/>
    <w:p w14:paraId="0CFA72D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630304">
        <w:rPr>
          <w:iCs/>
          <w:sz w:val="22"/>
          <w:szCs w:val="22"/>
          <w:highlight w:val="yellow"/>
        </w:rPr>
        <w:t>"Atropos</w:t>
      </w:r>
      <w:r w:rsidRPr="00DD18B1">
        <w:rPr>
          <w:iCs/>
          <w:sz w:val="22"/>
          <w:szCs w:val="22"/>
          <w:highlight w:val="yellow"/>
        </w:rPr>
        <w:t>"</w:t>
      </w:r>
      <w:r>
        <w:rPr>
          <w:iCs/>
          <w:sz w:val="22"/>
          <w:szCs w:val="22"/>
        </w:rPr>
        <w:t xml:space="preserve"> "Hmmm…</w:t>
      </w:r>
      <w:r w:rsidRPr="029ADADA">
        <w:rPr>
          <w:sz w:val="22"/>
          <w:szCs w:val="22"/>
        </w:rPr>
        <w:t xml:space="preserve"> </w:t>
      </w:r>
      <w:r>
        <w:rPr>
          <w:iCs/>
          <w:sz w:val="22"/>
          <w:szCs w:val="22"/>
        </w:rPr>
        <w:t>Sieht nicht danach aus…"</w:t>
      </w:r>
    </w:p>
    <w:p w14:paraId="7F1470A0" w14:textId="77777777" w:rsidR="00961EFC" w:rsidRDefault="00961EFC" w:rsidP="00961EFC"/>
    <w:p w14:paraId="4E31B81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471127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Was ist dieses Geräusch? Es hört sich irgendwie seltsam an."</w:t>
      </w:r>
    </w:p>
    <w:p w14:paraId="60DE4894" w14:textId="77777777" w:rsidR="00961EFC" w:rsidRDefault="00961EFC" w:rsidP="00961EFC"/>
    <w:p w14:paraId="4A933E71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DCF4561" w14:textId="77777777" w:rsidR="00961EFC" w:rsidRPr="00CE4B9B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kenne es, aber gleichzeitig kann ich es nicht wirklich zuordnen…"</w:t>
      </w:r>
    </w:p>
    <w:p w14:paraId="63A542EC" w14:textId="77777777" w:rsidR="00961EFC" w:rsidRDefault="00961EFC" w:rsidP="00961EFC"/>
    <w:p w14:paraId="560549C6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3EC1C4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Ich sehe einfach mal nach."</w:t>
      </w:r>
    </w:p>
    <w:p w14:paraId="34069AFA" w14:textId="77777777" w:rsidR="00961EFC" w:rsidRDefault="00961EFC" w:rsidP="00961EFC"/>
    <w:p w14:paraId="7C743CF6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253A8E6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Was ist das? Es sieht aus wie eine Uhr, aber…"</w:t>
      </w:r>
    </w:p>
    <w:p w14:paraId="2E833907" w14:textId="77777777" w:rsidR="00961EFC" w:rsidRDefault="00961EFC" w:rsidP="00961EFC"/>
    <w:p w14:paraId="7B2F813B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687D9D68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>}Renn, Atropos</w:t>
      </w:r>
      <w:r>
        <w:rPr>
          <w:sz w:val="22"/>
          <w:szCs w:val="22"/>
        </w:rPr>
        <w:t>!{</w:t>
      </w:r>
      <w:r w:rsidRPr="71BA5386">
        <w:rPr>
          <w:sz w:val="22"/>
          <w:szCs w:val="22"/>
        </w:rPr>
        <w:t>/</w:t>
      </w:r>
      <w:r w:rsidRPr="00E851C1">
        <w:rPr>
          <w:iCs/>
          <w:sz w:val="22"/>
          <w:szCs w:val="22"/>
        </w:rPr>
        <w:t>i}"</w:t>
      </w:r>
    </w:p>
    <w:p w14:paraId="360C8B0E" w14:textId="77777777" w:rsidR="00961EFC" w:rsidRPr="00395143" w:rsidRDefault="00961EFC" w:rsidP="00961EFC"/>
    <w:p w14:paraId="1A3F5D9F" w14:textId="77777777" w:rsidR="00961EFC" w:rsidRDefault="00961EFC" w:rsidP="00961EFC">
      <w:pPr>
        <w:pStyle w:val="Dialog"/>
        <w:ind w:left="720" w:firstLine="720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BF765D2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Wie? Was?"</w:t>
      </w:r>
    </w:p>
    <w:p w14:paraId="2D09E096" w14:textId="77777777" w:rsidR="00961EFC" w:rsidRDefault="00961EFC" w:rsidP="00961EFC"/>
    <w:p w14:paraId="6EF9B647" w14:textId="77777777" w:rsidR="00961EFC" w:rsidRDefault="00961EFC" w:rsidP="00961EFC">
      <w:pPr>
        <w:pStyle w:val="Dialog"/>
        <w:ind w:left="720" w:firstLine="720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CD2AF2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bCs/>
          <w:sz w:val="22"/>
          <w:szCs w:val="22"/>
        </w:rPr>
        <w:t>"</w:t>
      </w:r>
      <w:r>
        <w:rPr>
          <w:iCs/>
          <w:sz w:val="22"/>
          <w:szCs w:val="22"/>
        </w:rPr>
        <w:t>Das kann nicht real sein."</w:t>
      </w:r>
    </w:p>
    <w:p w14:paraId="3997A5C5" w14:textId="77777777" w:rsidR="00961EFC" w:rsidRPr="006C6675" w:rsidRDefault="00961EFC" w:rsidP="00961EFC"/>
    <w:p w14:paraId="09BF4E9C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0B377A8F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E851C1">
        <w:rPr>
          <w:iCs/>
          <w:sz w:val="22"/>
          <w:szCs w:val="22"/>
        </w:rPr>
        <w:t>"{i</w:t>
      </w:r>
      <w:r>
        <w:rPr>
          <w:iCs/>
          <w:sz w:val="22"/>
          <w:szCs w:val="22"/>
        </w:rPr>
        <w:t xml:space="preserve">}Renn! </w:t>
      </w:r>
      <w:r w:rsidRPr="00E851C1">
        <w:rPr>
          <w:iCs/>
          <w:sz w:val="22"/>
          <w:szCs w:val="22"/>
        </w:rPr>
        <w:t>{/i}"</w:t>
      </w:r>
    </w:p>
    <w:p w14:paraId="6A658927" w14:textId="77777777" w:rsidR="00961EFC" w:rsidRDefault="00961EFC" w:rsidP="00961EFC"/>
    <w:p w14:paraId="544B88C4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 xml:space="preserve"># </w:t>
      </w:r>
      <w:r w:rsidRPr="00E3764C">
        <w:rPr>
          <w:iCs/>
          <w:sz w:val="22"/>
          <w:szCs w:val="22"/>
        </w:rPr>
        <w:t>Die letzten drei Sekunden des Timers zählen herunter und die Bombe explodiert.</w:t>
      </w:r>
      <w:r>
        <w:rPr>
          <w:iCs/>
          <w:sz w:val="22"/>
          <w:szCs w:val="22"/>
        </w:rPr>
        <w:t xml:space="preserve"> Animation inklusive Abschlussbild.</w:t>
      </w:r>
    </w:p>
    <w:p w14:paraId="70CA9ABF" w14:textId="77777777" w:rsidR="00961EFC" w:rsidRPr="00AF3F7F" w:rsidRDefault="00961EFC" w:rsidP="00961EFC"/>
    <w:p w14:paraId="279F7F88" w14:textId="77777777" w:rsidR="00961EFC" w:rsidRPr="008D3AD8" w:rsidRDefault="00961EFC" w:rsidP="00961EFC">
      <w:pPr>
        <w:pStyle w:val="Dialog"/>
        <w:spacing w:before="0"/>
        <w:ind w:left="0"/>
        <w:rPr>
          <w:b/>
          <w:bCs/>
          <w:color w:val="BF8F00" w:themeColor="accent4" w:themeShade="BF"/>
          <w:sz w:val="22"/>
          <w:szCs w:val="22"/>
        </w:rPr>
      </w:pPr>
      <w:r>
        <w:rPr>
          <w:b/>
          <w:bCs/>
          <w:color w:val="BF8F00" w:themeColor="accent4" w:themeShade="BF"/>
          <w:sz w:val="22"/>
          <w:szCs w:val="22"/>
        </w:rPr>
        <w:t xml:space="preserve"># Ende </w:t>
      </w:r>
      <w:r w:rsidRPr="008D3AD8">
        <w:rPr>
          <w:b/>
          <w:bCs/>
          <w:color w:val="BF8F00" w:themeColor="accent4" w:themeShade="BF"/>
          <w:sz w:val="22"/>
          <w:szCs w:val="22"/>
        </w:rPr>
        <w:t>entscheidung10.</w:t>
      </w:r>
      <w:r>
        <w:rPr>
          <w:b/>
          <w:bCs/>
          <w:color w:val="BF8F00" w:themeColor="accent4" w:themeShade="BF"/>
          <w:sz w:val="22"/>
          <w:szCs w:val="22"/>
        </w:rPr>
        <w:t>2</w:t>
      </w:r>
    </w:p>
    <w:p w14:paraId="2CEC5ED9" w14:textId="77777777" w:rsidR="00961EFC" w:rsidRDefault="00961EFC" w:rsidP="00961EFC"/>
    <w:p w14:paraId="02FF6787" w14:textId="77777777" w:rsidR="00961EFC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 w:eastAsia="de-DE"/>
        </w:rPr>
      </w:pPr>
      <w:bookmarkStart w:id="17" w:name="_Toc48434336"/>
      <w:r>
        <w:rPr>
          <w:lang w:val="de-DE" w:eastAsia="de-DE"/>
        </w:rPr>
        <w:t>38. Anan nimmt Pille (PNG)</w:t>
      </w:r>
      <w:bookmarkEnd w:id="17"/>
    </w:p>
    <w:p w14:paraId="1B335E77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lang w:eastAsia="de-DE"/>
        </w:rPr>
      </w:pPr>
      <w:r>
        <w:rPr>
          <w:rFonts w:ascii="Courier New" w:eastAsia="Times New Roman" w:hAnsi="Courier New" w:cs="Courier New"/>
          <w:lang w:eastAsia="de-DE"/>
        </w:rPr>
        <w:t>Atropos kehrt zum Labor zurück um dort seine Pille zu nehmen.</w:t>
      </w:r>
    </w:p>
    <w:p w14:paraId="1CBBCC75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Flur, Labor</w:t>
      </w:r>
    </w:p>
    <w:p w14:paraId="6B9F6B16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Atropos, Symbiont, Era</w:t>
      </w:r>
    </w:p>
    <w:p w14:paraId="5DDC08E0" w14:textId="77777777" w:rsidR="00961EFC" w:rsidRDefault="00961EFC" w:rsidP="00961EFC"/>
    <w:p w14:paraId="5D4D6A24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B4076E">
        <w:rPr>
          <w:iCs/>
          <w:sz w:val="22"/>
          <w:szCs w:val="22"/>
        </w:rPr>
        <w:t>scene hall</w:t>
      </w:r>
    </w:p>
    <w:p w14:paraId="7DEDCF13" w14:textId="77777777" w:rsidR="00961EFC" w:rsidRPr="00B4076E" w:rsidRDefault="00961EFC" w:rsidP="00961EFC"/>
    <w:p w14:paraId="272E109A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D3FB1CC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"Dann Mal auf ins Labor, um die Pille zu nehmen."</w:t>
      </w:r>
    </w:p>
    <w:p w14:paraId="7F94AE61" w14:textId="77777777" w:rsidR="00961EFC" w:rsidRDefault="00961EFC" w:rsidP="00961EFC"/>
    <w:p w14:paraId="05F2C630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DA9D828" w14:textId="77777777" w:rsidR="00961EFC" w:rsidRPr="00D672B8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"Ich hoffe es hat keine weiteren Auswirkungen, dass ich meine Pille nicht genommen hatte."</w:t>
      </w:r>
    </w:p>
    <w:p w14:paraId="07D663A1" w14:textId="77777777" w:rsidR="00961EFC" w:rsidRDefault="00961EFC" w:rsidP="00961EFC"/>
    <w:p w14:paraId="46B8DCF2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D01185D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"Aber jetzt sollte ich nicht weiter darüber nachdenken. Ich will einfach nur glücklich sein."</w:t>
      </w:r>
    </w:p>
    <w:p w14:paraId="6E108990" w14:textId="77777777" w:rsidR="00961EFC" w:rsidRPr="00EE66F1" w:rsidRDefault="00961EFC" w:rsidP="00961EFC"/>
    <w:p w14:paraId="0B7A5B18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70054BE8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</w:t>
      </w:r>
      <w:r w:rsidRPr="00E851C1">
        <w:rPr>
          <w:iCs/>
          <w:sz w:val="22"/>
          <w:szCs w:val="22"/>
        </w:rPr>
        <w:t>{i</w:t>
      </w:r>
      <w:r>
        <w:rPr>
          <w:iCs/>
          <w:sz w:val="22"/>
          <w:szCs w:val="22"/>
        </w:rPr>
        <w:t>}Nimm Happiness und du kannst wieder glücklich werden. {</w:t>
      </w:r>
      <w:r w:rsidRPr="00E851C1">
        <w:rPr>
          <w:iCs/>
          <w:sz w:val="22"/>
          <w:szCs w:val="22"/>
        </w:rPr>
        <w:t>i}</w:t>
      </w:r>
      <w:r>
        <w:rPr>
          <w:iCs/>
          <w:sz w:val="22"/>
          <w:szCs w:val="22"/>
        </w:rPr>
        <w:t>"</w:t>
      </w:r>
    </w:p>
    <w:p w14:paraId="163DF939" w14:textId="77777777" w:rsidR="00961EFC" w:rsidRDefault="00961EFC" w:rsidP="00961EFC"/>
    <w:p w14:paraId="628EAF96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6F2E9F5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"Ja, das stimmt wohl."</w:t>
      </w:r>
    </w:p>
    <w:p w14:paraId="00061507" w14:textId="77777777" w:rsidR="00961EFC" w:rsidRDefault="00961EFC" w:rsidP="00961EFC"/>
    <w:p w14:paraId="046169CA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>s</w:t>
      </w:r>
      <w:r w:rsidRPr="00F0246F">
        <w:rPr>
          <w:iCs/>
          <w:sz w:val="22"/>
          <w:szCs w:val="22"/>
        </w:rPr>
        <w:t>cene lab</w:t>
      </w:r>
    </w:p>
    <w:p w14:paraId="28241F5C" w14:textId="77777777" w:rsidR="00961EFC" w:rsidRDefault="00961EFC" w:rsidP="00961EFC"/>
    <w:p w14:paraId="0CD3DDAB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6EB90D5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"Wo habe ich die Pillen nur hingetan? Sind sie in meiner Tasche?"</w:t>
      </w:r>
    </w:p>
    <w:p w14:paraId="06201F90" w14:textId="77777777" w:rsidR="00961EFC" w:rsidRDefault="00961EFC" w:rsidP="00961EFC"/>
    <w:p w14:paraId="1967852C" w14:textId="104F8EDE" w:rsidR="00961EFC" w:rsidRPr="003009BE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892F61">
        <w:rPr>
          <w:iCs/>
          <w:sz w:val="22"/>
          <w:szCs w:val="22"/>
          <w:highlight w:val="green"/>
        </w:rPr>
        <w:t>"Era"</w:t>
      </w:r>
      <w:r w:rsidR="00020D84">
        <w:rPr>
          <w:iCs/>
          <w:sz w:val="22"/>
          <w:szCs w:val="22"/>
        </w:rPr>
        <w:t xml:space="preserve">(38.1) </w:t>
      </w:r>
      <w:r w:rsidRPr="00600B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"Was… was ist los, Atropos?"</w:t>
      </w:r>
    </w:p>
    <w:p w14:paraId="336CA2C1" w14:textId="77777777" w:rsidR="00961EFC" w:rsidRDefault="00961EFC" w:rsidP="00961EFC"/>
    <w:p w14:paraId="69ACA1AC" w14:textId="77777777" w:rsidR="00961EFC" w:rsidRDefault="00961EFC" w:rsidP="00961EFC">
      <w:pPr>
        <w:pStyle w:val="Dialog"/>
        <w:rPr>
          <w:sz w:val="22"/>
          <w:lang w:eastAsia="de-DE"/>
        </w:rPr>
      </w:pPr>
      <w:r w:rsidRPr="00D57B86">
        <w:rPr>
          <w:iCs/>
          <w:sz w:val="22"/>
          <w:highlight w:val="yellow"/>
        </w:rPr>
        <w:t>"Atropos"</w:t>
      </w:r>
      <w:r w:rsidRPr="00D57B86">
        <w:rPr>
          <w:iCs/>
          <w:sz w:val="22"/>
        </w:rPr>
        <w:t xml:space="preserve"> </w:t>
      </w:r>
      <w:r w:rsidRPr="00D57B86">
        <w:rPr>
          <w:sz w:val="22"/>
          <w:lang w:eastAsia="de-DE"/>
        </w:rPr>
        <w:t>"</w:t>
      </w:r>
      <w:r>
        <w:rPr>
          <w:sz w:val="22"/>
          <w:lang w:eastAsia="de-DE"/>
        </w:rPr>
        <w:t>Hast du meine Happiness-Pillen gesehen? Ich kann sie nicht finden?"</w:t>
      </w:r>
    </w:p>
    <w:p w14:paraId="1EC34257" w14:textId="77777777" w:rsidR="00961EFC" w:rsidRPr="00F15CAA" w:rsidRDefault="00961EFC" w:rsidP="00961EFC">
      <w:pPr>
        <w:rPr>
          <w:lang w:eastAsia="de-DE"/>
        </w:rPr>
      </w:pPr>
    </w:p>
    <w:p w14:paraId="43D4CAF0" w14:textId="56D4FF8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892F61">
        <w:rPr>
          <w:iCs/>
          <w:sz w:val="22"/>
          <w:szCs w:val="22"/>
          <w:highlight w:val="green"/>
        </w:rPr>
        <w:t>"Era"</w:t>
      </w:r>
      <w:r w:rsidR="00020D84">
        <w:rPr>
          <w:iCs/>
          <w:sz w:val="22"/>
          <w:szCs w:val="22"/>
        </w:rPr>
        <w:t xml:space="preserve">(38.2) </w:t>
      </w:r>
      <w:r w:rsidR="00020D84" w:rsidRPr="00600BCA">
        <w:rPr>
          <w:iCs/>
          <w:sz w:val="22"/>
          <w:szCs w:val="22"/>
        </w:rPr>
        <w:t xml:space="preserve"> </w:t>
      </w:r>
      <w:r w:rsidRPr="00600B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"Nein, leider nicht… tut mir leid… aber du kannst gerne eine von meinen haben… also wenn du möchtest."</w:t>
      </w:r>
    </w:p>
    <w:p w14:paraId="557A3007" w14:textId="77777777" w:rsidR="00961EFC" w:rsidRDefault="00961EFC" w:rsidP="00961EFC"/>
    <w:p w14:paraId="4B916A63" w14:textId="08B7DBBD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892F61">
        <w:rPr>
          <w:iCs/>
          <w:sz w:val="22"/>
          <w:szCs w:val="22"/>
          <w:highlight w:val="green"/>
        </w:rPr>
        <w:t>"Era"</w:t>
      </w:r>
      <w:r w:rsidR="00020D84">
        <w:rPr>
          <w:iCs/>
          <w:sz w:val="22"/>
          <w:szCs w:val="22"/>
        </w:rPr>
        <w:t xml:space="preserve">(38.3) </w:t>
      </w:r>
      <w:r w:rsidR="00020D84" w:rsidRPr="00600BCA">
        <w:rPr>
          <w:iCs/>
          <w:sz w:val="22"/>
          <w:szCs w:val="22"/>
        </w:rPr>
        <w:t xml:space="preserve"> </w:t>
      </w:r>
      <w:r w:rsidRPr="00600B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"Oder du nimmst eine aus dem Notfallset…"</w:t>
      </w:r>
    </w:p>
    <w:p w14:paraId="24AB3CBF" w14:textId="77777777" w:rsidR="00961EFC" w:rsidRDefault="00961EFC" w:rsidP="00961EFC"/>
    <w:p w14:paraId="58462AA0" w14:textId="77777777" w:rsidR="00961EFC" w:rsidRDefault="00961EFC" w:rsidP="00961EFC">
      <w:pPr>
        <w:pStyle w:val="Dialog"/>
        <w:rPr>
          <w:sz w:val="22"/>
          <w:lang w:eastAsia="de-DE"/>
        </w:rPr>
      </w:pPr>
      <w:r w:rsidRPr="00D57B86">
        <w:rPr>
          <w:iCs/>
          <w:sz w:val="22"/>
          <w:highlight w:val="yellow"/>
        </w:rPr>
        <w:lastRenderedPageBreak/>
        <w:t>"Atropos"</w:t>
      </w:r>
      <w:r w:rsidRPr="00D57B86">
        <w:rPr>
          <w:iCs/>
          <w:sz w:val="22"/>
        </w:rPr>
        <w:t xml:space="preserve"> </w:t>
      </w:r>
      <w:r w:rsidRPr="00D57B86">
        <w:rPr>
          <w:sz w:val="22"/>
          <w:lang w:eastAsia="de-DE"/>
        </w:rPr>
        <w:t>"</w:t>
      </w:r>
      <w:r>
        <w:rPr>
          <w:sz w:val="22"/>
          <w:lang w:eastAsia="de-DE"/>
        </w:rPr>
        <w:t>Muss ich dann wohl. (lacht) Aber danke trotzdem für das Angebot, Era."</w:t>
      </w:r>
    </w:p>
    <w:p w14:paraId="16DE21A8" w14:textId="77777777" w:rsidR="00961EFC" w:rsidRDefault="00961EFC" w:rsidP="00961EFC">
      <w:pPr>
        <w:rPr>
          <w:lang w:eastAsia="de-DE"/>
        </w:rPr>
      </w:pPr>
    </w:p>
    <w:p w14:paraId="62BDE23A" w14:textId="01D70CA4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892F61">
        <w:rPr>
          <w:iCs/>
          <w:sz w:val="22"/>
          <w:szCs w:val="22"/>
          <w:highlight w:val="green"/>
        </w:rPr>
        <w:t>"Era"</w:t>
      </w:r>
      <w:r w:rsidR="00020D84">
        <w:rPr>
          <w:iCs/>
          <w:sz w:val="22"/>
          <w:szCs w:val="22"/>
        </w:rPr>
        <w:t xml:space="preserve">(38.4) </w:t>
      </w:r>
      <w:r w:rsidR="00020D84" w:rsidRPr="00600BCA">
        <w:rPr>
          <w:iCs/>
          <w:sz w:val="22"/>
          <w:szCs w:val="22"/>
        </w:rPr>
        <w:t xml:space="preserve"> </w:t>
      </w:r>
      <w:r w:rsidRPr="00600B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"K-Kein Problem…"</w:t>
      </w:r>
    </w:p>
    <w:p w14:paraId="299CADC1" w14:textId="77777777" w:rsidR="00961EFC" w:rsidRDefault="00961EFC" w:rsidP="00961EFC"/>
    <w:p w14:paraId="7AC2810D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2DDDBEB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"Na los, ich tue das Richtige. Es ist die richtige Entscheidung Happiness zu nehmen."</w:t>
      </w:r>
    </w:p>
    <w:p w14:paraId="644A7427" w14:textId="77777777" w:rsidR="00961EFC" w:rsidRDefault="00961EFC" w:rsidP="00961EFC"/>
    <w:p w14:paraId="1756D556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942FD8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"Es ist die richtige Entscheidung glücklich sein zu wollen."</w:t>
      </w:r>
    </w:p>
    <w:p w14:paraId="1A06556E" w14:textId="77777777" w:rsidR="00961EFC" w:rsidRDefault="00961EFC" w:rsidP="00961EFC"/>
    <w:p w14:paraId="000827D2" w14:textId="77777777" w:rsidR="00961EFC" w:rsidRPr="00AD5D9C" w:rsidRDefault="00961EFC" w:rsidP="00961EFC">
      <w:pPr>
        <w:pStyle w:val="Dialog"/>
        <w:rPr>
          <w:sz w:val="22"/>
          <w:lang w:eastAsia="de-DE"/>
        </w:rPr>
      </w:pPr>
      <w:r w:rsidRPr="00D57B86">
        <w:rPr>
          <w:iCs/>
          <w:sz w:val="22"/>
          <w:highlight w:val="yellow"/>
        </w:rPr>
        <w:t>"Atropos"</w:t>
      </w:r>
      <w:r w:rsidRPr="00D57B86">
        <w:rPr>
          <w:iCs/>
          <w:sz w:val="22"/>
        </w:rPr>
        <w:t xml:space="preserve"> </w:t>
      </w:r>
      <w:r w:rsidRPr="00D57B86">
        <w:rPr>
          <w:sz w:val="22"/>
          <w:lang w:eastAsia="de-DE"/>
        </w:rPr>
        <w:t>"</w:t>
      </w:r>
      <w:r>
        <w:rPr>
          <w:sz w:val="22"/>
          <w:lang w:eastAsia="de-DE"/>
        </w:rPr>
        <w:t>(schluckt Happiness)"</w:t>
      </w:r>
    </w:p>
    <w:p w14:paraId="53EC4202" w14:textId="77777777" w:rsidR="00961EFC" w:rsidRDefault="00961EFC" w:rsidP="00961EFC"/>
    <w:p w14:paraId="29AD32B4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747EDAA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</w:t>
      </w:r>
      <w:r w:rsidRPr="00E851C1">
        <w:rPr>
          <w:iCs/>
          <w:sz w:val="22"/>
          <w:szCs w:val="22"/>
        </w:rPr>
        <w:t>{i</w:t>
      </w:r>
      <w:r>
        <w:rPr>
          <w:iCs/>
          <w:sz w:val="22"/>
          <w:szCs w:val="22"/>
        </w:rPr>
        <w:t>}Gut gemacht. Und nun vergiss, was dich unglücklich gemacht hat. Vergiss all den Stress und deine Ängste. {</w:t>
      </w:r>
      <w:r w:rsidRPr="00E851C1">
        <w:rPr>
          <w:iCs/>
          <w:sz w:val="22"/>
          <w:szCs w:val="22"/>
        </w:rPr>
        <w:t>i}</w:t>
      </w:r>
      <w:r>
        <w:rPr>
          <w:iCs/>
          <w:sz w:val="22"/>
          <w:szCs w:val="22"/>
        </w:rPr>
        <w:t>"</w:t>
      </w:r>
    </w:p>
    <w:p w14:paraId="41986DBA" w14:textId="77777777" w:rsidR="00961EFC" w:rsidRDefault="00961EFC" w:rsidP="00961EFC"/>
    <w:p w14:paraId="0FB63FAE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5DB5B825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</w:t>
      </w:r>
      <w:r w:rsidRPr="00E851C1">
        <w:rPr>
          <w:iCs/>
          <w:sz w:val="22"/>
          <w:szCs w:val="22"/>
        </w:rPr>
        <w:t>{i</w:t>
      </w:r>
      <w:r>
        <w:rPr>
          <w:iCs/>
          <w:sz w:val="22"/>
          <w:szCs w:val="22"/>
        </w:rPr>
        <w:t>}Denk an dein einziges Ziel im Leben: glücklich zu sein. Egal wie diese Art von Glück für dich auch aussehen mag. {</w:t>
      </w:r>
      <w:r w:rsidRPr="00E851C1">
        <w:rPr>
          <w:iCs/>
          <w:sz w:val="22"/>
          <w:szCs w:val="22"/>
        </w:rPr>
        <w:t>i}</w:t>
      </w:r>
      <w:r>
        <w:rPr>
          <w:iCs/>
          <w:sz w:val="22"/>
          <w:szCs w:val="22"/>
        </w:rPr>
        <w:t>"</w:t>
      </w:r>
    </w:p>
    <w:p w14:paraId="1F665DA7" w14:textId="77777777" w:rsidR="00961EFC" w:rsidRDefault="00961EFC" w:rsidP="00961EFC"/>
    <w:p w14:paraId="35238CF6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FE3832C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>"Ich bin glücklich! Und nun zurück an die Arbeit- es dauert nicht mehr lange bis zur Mittagspause."</w:t>
      </w:r>
    </w:p>
    <w:p w14:paraId="462C059A" w14:textId="77777777" w:rsidR="00961EFC" w:rsidRPr="005B6884" w:rsidRDefault="00961EFC" w:rsidP="00961EFC"/>
    <w:p w14:paraId="21DFBDE3" w14:textId="77777777" w:rsidR="00961EFC" w:rsidRPr="00F52D76" w:rsidRDefault="00961EFC" w:rsidP="00961EFC"/>
    <w:p w14:paraId="1F84783F" w14:textId="77777777" w:rsidR="00961EFC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 w:eastAsia="de-DE"/>
        </w:rPr>
      </w:pPr>
      <w:bookmarkStart w:id="18" w:name="_Toc48434339"/>
      <w:r>
        <w:rPr>
          <w:lang w:val="de-DE" w:eastAsia="de-DE"/>
        </w:rPr>
        <w:t>41. Anan Schelte Reaktion (PNG)</w:t>
      </w:r>
      <w:bookmarkEnd w:id="18"/>
    </w:p>
    <w:p w14:paraId="3805C701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lang w:eastAsia="de-DE"/>
        </w:rPr>
      </w:pPr>
      <w:r>
        <w:rPr>
          <w:rFonts w:ascii="Courier New" w:eastAsia="Times New Roman" w:hAnsi="Courier New" w:cs="Courier New"/>
          <w:lang w:eastAsia="de-DE"/>
        </w:rPr>
        <w:t>Atropos reagiert auf die Schelte, die er von Anan bekommen hat</w:t>
      </w:r>
    </w:p>
    <w:p w14:paraId="50B03B18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Anans Büro</w:t>
      </w:r>
    </w:p>
    <w:p w14:paraId="13D7D75F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Atropos, Symbiont, Anan</w:t>
      </w:r>
    </w:p>
    <w:p w14:paraId="5A6E0E35" w14:textId="77777777" w:rsidR="00961EFC" w:rsidRDefault="00961EFC" w:rsidP="00961EFC"/>
    <w:p w14:paraId="4B23F805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# Entscheidung 21. </w:t>
      </w:r>
    </w:p>
    <w:p w14:paraId="3DEEBFD1" w14:textId="77777777" w:rsidR="00961EFC" w:rsidRPr="003327F4" w:rsidRDefault="00961EFC" w:rsidP="00961EFC"/>
    <w:p w14:paraId="0B419344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D40688">
        <w:rPr>
          <w:iCs/>
          <w:sz w:val="22"/>
          <w:szCs w:val="22"/>
        </w:rPr>
        <w:t>menu:</w:t>
      </w:r>
    </w:p>
    <w:p w14:paraId="6DBB3F1D" w14:textId="77777777" w:rsidR="00961EFC" w:rsidRDefault="00961EFC" w:rsidP="00961EFC">
      <w:pPr>
        <w:pStyle w:val="Dialog"/>
        <w:spacing w:before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>"Du hast ja recht. Ich hätte Happiness niemals vergessen dürfen.":</w:t>
      </w:r>
    </w:p>
    <w:p w14:paraId="43712A34" w14:textId="77777777" w:rsidR="00961EFC" w:rsidRDefault="00961EFC" w:rsidP="00961EFC">
      <w:pPr>
        <w:pStyle w:val="Dialog"/>
        <w:ind w:firstLine="720"/>
        <w:rPr>
          <w:iCs/>
          <w:sz w:val="22"/>
          <w:szCs w:val="22"/>
        </w:rPr>
      </w:pPr>
      <w:r>
        <w:rPr>
          <w:iCs/>
          <w:sz w:val="22"/>
          <w:szCs w:val="22"/>
        </w:rPr>
        <w:t>jump entscheidung21</w:t>
      </w:r>
      <w:r w:rsidRPr="001E7F82">
        <w:rPr>
          <w:iCs/>
          <w:sz w:val="22"/>
          <w:szCs w:val="22"/>
        </w:rPr>
        <w:t>.1</w:t>
      </w:r>
    </w:p>
    <w:p w14:paraId="676CF1AB" w14:textId="77777777" w:rsidR="00961EFC" w:rsidRPr="003B363F" w:rsidRDefault="00961EFC" w:rsidP="00961EFC"/>
    <w:p w14:paraId="598012B9" w14:textId="77777777" w:rsidR="00961EFC" w:rsidRPr="004276D0" w:rsidRDefault="00961EFC" w:rsidP="00961EFC">
      <w:pPr>
        <w:pStyle w:val="Dialog"/>
        <w:spacing w:before="0"/>
        <w:rPr>
          <w:b/>
          <w:bCs/>
          <w:color w:val="BF8F00" w:themeColor="accent4" w:themeShade="BF"/>
          <w:sz w:val="22"/>
          <w:szCs w:val="22"/>
        </w:rPr>
      </w:pPr>
      <w:r w:rsidRPr="004276D0">
        <w:rPr>
          <w:b/>
          <w:bCs/>
          <w:color w:val="BF8F00" w:themeColor="accent4" w:themeShade="BF"/>
          <w:sz w:val="22"/>
          <w:szCs w:val="22"/>
        </w:rPr>
        <w:t>"Ich soll mich also für alle Menschen aufopfern? Was soll das denn bitte? Ich will selbst über mein Glück bestimmen können!":</w:t>
      </w:r>
    </w:p>
    <w:p w14:paraId="215B28BD" w14:textId="77777777" w:rsidR="00961EFC" w:rsidRDefault="00961EFC" w:rsidP="00961EFC">
      <w:pPr>
        <w:pStyle w:val="Dialog"/>
        <w:ind w:firstLine="720"/>
        <w:rPr>
          <w:iCs/>
          <w:sz w:val="22"/>
          <w:szCs w:val="22"/>
        </w:rPr>
      </w:pPr>
      <w:r w:rsidRPr="006956BD">
        <w:rPr>
          <w:iCs/>
          <w:sz w:val="22"/>
          <w:szCs w:val="22"/>
        </w:rPr>
        <w:t xml:space="preserve">jump </w:t>
      </w:r>
      <w:r>
        <w:rPr>
          <w:iCs/>
          <w:sz w:val="22"/>
          <w:szCs w:val="22"/>
        </w:rPr>
        <w:t>entscheidung21.2</w:t>
      </w:r>
    </w:p>
    <w:p w14:paraId="413692DB" w14:textId="77777777" w:rsidR="00961EFC" w:rsidRDefault="00961EFC" w:rsidP="00961EFC"/>
    <w:p w14:paraId="65ACBE3D" w14:textId="77777777" w:rsidR="00961EFC" w:rsidRDefault="00961EFC" w:rsidP="00961EFC">
      <w:pPr>
        <w:pStyle w:val="Dialog"/>
        <w:spacing w:before="0"/>
        <w:ind w:left="0"/>
        <w:rPr>
          <w:b/>
          <w:bCs/>
          <w:color w:val="70AD47" w:themeColor="accent6"/>
          <w:sz w:val="22"/>
          <w:szCs w:val="22"/>
        </w:rPr>
      </w:pPr>
      <w:r w:rsidRPr="00372597">
        <w:rPr>
          <w:b/>
          <w:bCs/>
          <w:color w:val="70AD47" w:themeColor="accent6"/>
          <w:sz w:val="22"/>
          <w:szCs w:val="22"/>
        </w:rPr>
        <w:t>entscheidung21.1</w:t>
      </w:r>
    </w:p>
    <w:p w14:paraId="2F0B0C78" w14:textId="77777777" w:rsidR="00961EFC" w:rsidRDefault="00961EFC" w:rsidP="00961EFC"/>
    <w:p w14:paraId="55EA170F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lastRenderedPageBreak/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"Du hast ja recht. Ich hätte Happiness niemals vergessen dürfen. Es war ein Fehler gewesen."</w:t>
      </w:r>
    </w:p>
    <w:p w14:paraId="10836E8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1D33B68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"Ein Fehler, den ich nicht mehr wiederholen werde. Es tut mir aufrichtig leid. Wirklich."</w:t>
      </w:r>
    </w:p>
    <w:p w14:paraId="63EDA36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2EA2316F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"Ich will glücklich sein und wenn Happiness der einzige Weg dorthin ist, dann werde ich diesem Weg folgen."</w:t>
      </w:r>
    </w:p>
    <w:p w14:paraId="1F4F3DB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3DFED5B8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Happiness ist der einzige Weg. Wir haben viele andere Wege versucht, aber keiner hatte den Erfolg gebracht, welchen wir uns erhofft hatten."</w:t>
      </w:r>
    </w:p>
    <w:p w14:paraId="7459B793" w14:textId="77777777" w:rsidR="00961EFC" w:rsidRDefault="00961EFC" w:rsidP="00961EFC"/>
    <w:p w14:paraId="30E48A66" w14:textId="77777777" w:rsidR="00961EFC" w:rsidRPr="00C344DB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Das Glück aller Menschen steht an oberster Stelle und nur auf diese Weise können wir das Glück erreichen."</w:t>
      </w:r>
    </w:p>
    <w:p w14:paraId="4A9E389B" w14:textId="77777777" w:rsidR="00961EFC" w:rsidRDefault="00961EFC" w:rsidP="00961EFC"/>
    <w:p w14:paraId="32EE6C13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Willst du glücklich sein?"</w:t>
      </w:r>
    </w:p>
    <w:p w14:paraId="7FB4DF9A" w14:textId="77777777" w:rsidR="00961EFC" w:rsidRDefault="00961EFC" w:rsidP="00961EFC"/>
    <w:p w14:paraId="58F31AD1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"Ja."</w:t>
      </w:r>
    </w:p>
    <w:p w14:paraId="0158B825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439D0C5A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Wirst du zukünftig stets zuerst an dein eigenes Glück und das Glück aller denken?"</w:t>
      </w:r>
    </w:p>
    <w:p w14:paraId="7AEFB947" w14:textId="77777777" w:rsidR="00961EFC" w:rsidRDefault="00961EFC" w:rsidP="00961EFC"/>
    <w:p w14:paraId="59A3C34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"Ja."</w:t>
      </w:r>
    </w:p>
    <w:p w14:paraId="7A86E5E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242E1BAB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Du darfst zurück ins Labor. Nimm die Pille sofort, wenn du dort bist und vergiss sie zukünftig nicht mehr."</w:t>
      </w:r>
    </w:p>
    <w:p w14:paraId="17E83FAC" w14:textId="77777777" w:rsidR="00961EFC" w:rsidRDefault="00961EFC" w:rsidP="00961EFC"/>
    <w:p w14:paraId="43DF671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"Werde ich nicht. Und danke Anan."</w:t>
      </w:r>
    </w:p>
    <w:p w14:paraId="6C82299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5881FF43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Sei einfach nur glücklich. Mehr will ich nicht. Du hast es verdient glücklich zu sein, du leistet wertvolle Arbeit für die Gesellschaft."</w:t>
      </w:r>
    </w:p>
    <w:p w14:paraId="0E2A87C8" w14:textId="77777777" w:rsidR="00961EFC" w:rsidRDefault="00961EFC" w:rsidP="00961EFC"/>
    <w:p w14:paraId="10A7C05A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Jemand, der Menschen ihr Glück bringt, sollte selbst nicht unglücklich sein."</w:t>
      </w:r>
    </w:p>
    <w:p w14:paraId="0E8AF51F" w14:textId="77777777" w:rsidR="00961EFC" w:rsidRDefault="00961EFC" w:rsidP="00961EFC"/>
    <w:p w14:paraId="03EA512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"Du hast Recht. Es tut mir leid."</w:t>
      </w:r>
    </w:p>
    <w:p w14:paraId="4F36E83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0876F9D9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B4076E">
        <w:rPr>
          <w:iCs/>
          <w:sz w:val="22"/>
          <w:szCs w:val="22"/>
        </w:rPr>
        <w:t>scene hall</w:t>
      </w:r>
    </w:p>
    <w:p w14:paraId="575B9CF9" w14:textId="77777777" w:rsidR="00961EFC" w:rsidRDefault="00961EFC" w:rsidP="00961EFC"/>
    <w:p w14:paraId="70A1DD90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CBDC6BD" w14:textId="77777777" w:rsidR="00961EFC" w:rsidRPr="00E05B58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"Zum Glück hatte ich mich nicht in Anans Büro umgesehen. Sonst wäre ich wohl nicht so glimpflich davongekommen."</w:t>
      </w:r>
    </w:p>
    <w:p w14:paraId="677E0A03" w14:textId="77777777" w:rsidR="00961EFC" w:rsidRPr="00B4076E" w:rsidRDefault="00961EFC" w:rsidP="00961EFC"/>
    <w:p w14:paraId="69530E9F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264DB6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"Dann Mal auf ins Labor, um die Pille zu nehmen."</w:t>
      </w:r>
    </w:p>
    <w:p w14:paraId="6242D37D" w14:textId="77777777" w:rsidR="00961EFC" w:rsidRDefault="00961EFC" w:rsidP="00961EFC"/>
    <w:p w14:paraId="38B85C05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3AEFE17" w14:textId="77777777" w:rsidR="00961EFC" w:rsidRPr="00D672B8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"Ich hoffe es hat keine weiteren Auswirkungen, dass ich meine Pille nicht genommen hatte."</w:t>
      </w:r>
    </w:p>
    <w:p w14:paraId="3B567CC4" w14:textId="77777777" w:rsidR="00961EFC" w:rsidRDefault="00961EFC" w:rsidP="00961EFC"/>
    <w:p w14:paraId="7FFD3ED2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15FF367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"Aber jetzt sollte ich nicht weiter darüber nachdenken. Ich will einfach nur glücklich sein."</w:t>
      </w:r>
    </w:p>
    <w:p w14:paraId="49098CA9" w14:textId="77777777" w:rsidR="00961EFC" w:rsidRPr="00EE66F1" w:rsidRDefault="00961EFC" w:rsidP="00961EFC"/>
    <w:p w14:paraId="0E660BDC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7BE1AFF0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</w:t>
      </w:r>
      <w:r w:rsidRPr="00E851C1">
        <w:rPr>
          <w:iCs/>
          <w:sz w:val="22"/>
          <w:szCs w:val="22"/>
        </w:rPr>
        <w:t>{i</w:t>
      </w:r>
      <w:r>
        <w:rPr>
          <w:iCs/>
          <w:sz w:val="22"/>
          <w:szCs w:val="22"/>
        </w:rPr>
        <w:t>}Nimm Happiness und du kannst wieder glücklich werden. {</w:t>
      </w:r>
      <w:r w:rsidRPr="00E851C1">
        <w:rPr>
          <w:iCs/>
          <w:sz w:val="22"/>
          <w:szCs w:val="22"/>
        </w:rPr>
        <w:t>i}</w:t>
      </w:r>
      <w:r>
        <w:rPr>
          <w:iCs/>
          <w:sz w:val="22"/>
          <w:szCs w:val="22"/>
        </w:rPr>
        <w:t>"</w:t>
      </w:r>
    </w:p>
    <w:p w14:paraId="1C279329" w14:textId="77777777" w:rsidR="00961EFC" w:rsidRDefault="00961EFC" w:rsidP="00961EFC"/>
    <w:p w14:paraId="354540DF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CD66E99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"Ja, das stimmt wohl."</w:t>
      </w:r>
    </w:p>
    <w:p w14:paraId="095DB748" w14:textId="77777777" w:rsidR="00961EFC" w:rsidRDefault="00961EFC" w:rsidP="00961EFC"/>
    <w:p w14:paraId="6B4CF482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>s</w:t>
      </w:r>
      <w:r w:rsidRPr="00F0246F">
        <w:rPr>
          <w:iCs/>
          <w:sz w:val="22"/>
          <w:szCs w:val="22"/>
        </w:rPr>
        <w:t>cene lab</w:t>
      </w:r>
    </w:p>
    <w:p w14:paraId="024D17A4" w14:textId="77777777" w:rsidR="00961EFC" w:rsidRDefault="00961EFC" w:rsidP="00961EFC"/>
    <w:p w14:paraId="62909E28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1104B7C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"Wo habe ich die Pillen nur hingetan? Sind sie in meiner Tasche?"</w:t>
      </w:r>
    </w:p>
    <w:p w14:paraId="492CB48E" w14:textId="77777777" w:rsidR="00961EFC" w:rsidRDefault="00961EFC" w:rsidP="00961EFC"/>
    <w:p w14:paraId="531783A0" w14:textId="3F1F1A6F" w:rsidR="00961EFC" w:rsidRPr="003009BE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892F61">
        <w:rPr>
          <w:iCs/>
          <w:sz w:val="22"/>
          <w:szCs w:val="22"/>
          <w:highlight w:val="green"/>
        </w:rPr>
        <w:t>"Era"</w:t>
      </w:r>
      <w:r w:rsidR="00020D84">
        <w:rPr>
          <w:iCs/>
          <w:sz w:val="22"/>
          <w:szCs w:val="22"/>
        </w:rPr>
        <w:t xml:space="preserve">(41.1) </w:t>
      </w:r>
      <w:r w:rsidR="00020D84" w:rsidRPr="00600BCA">
        <w:rPr>
          <w:iCs/>
          <w:sz w:val="22"/>
          <w:szCs w:val="22"/>
        </w:rPr>
        <w:t xml:space="preserve"> </w:t>
      </w:r>
      <w:r w:rsidRPr="00600B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"Was… was ist los, Atropos?"</w:t>
      </w:r>
    </w:p>
    <w:p w14:paraId="48217B60" w14:textId="77777777" w:rsidR="00961EFC" w:rsidRDefault="00961EFC" w:rsidP="00961EFC"/>
    <w:p w14:paraId="4786DB14" w14:textId="77777777" w:rsidR="00961EFC" w:rsidRDefault="00961EFC" w:rsidP="00961EFC">
      <w:pPr>
        <w:pStyle w:val="Dialog"/>
        <w:rPr>
          <w:sz w:val="22"/>
          <w:lang w:eastAsia="de-DE"/>
        </w:rPr>
      </w:pPr>
      <w:r w:rsidRPr="00D57B86">
        <w:rPr>
          <w:iCs/>
          <w:sz w:val="22"/>
          <w:highlight w:val="yellow"/>
        </w:rPr>
        <w:t>"Atropos"</w:t>
      </w:r>
      <w:r w:rsidRPr="00D57B86">
        <w:rPr>
          <w:iCs/>
          <w:sz w:val="22"/>
        </w:rPr>
        <w:t xml:space="preserve"> </w:t>
      </w:r>
      <w:r w:rsidRPr="00D57B86">
        <w:rPr>
          <w:sz w:val="22"/>
          <w:lang w:eastAsia="de-DE"/>
        </w:rPr>
        <w:t>"</w:t>
      </w:r>
      <w:r>
        <w:rPr>
          <w:sz w:val="22"/>
          <w:lang w:eastAsia="de-DE"/>
        </w:rPr>
        <w:t>Hast du meine Happiness-Pillen gesehen? Ich kann sie nicht finden?"</w:t>
      </w:r>
    </w:p>
    <w:p w14:paraId="1B8F79DD" w14:textId="77777777" w:rsidR="00961EFC" w:rsidRPr="00F15CAA" w:rsidRDefault="00961EFC" w:rsidP="00961EFC">
      <w:pPr>
        <w:rPr>
          <w:lang w:eastAsia="de-DE"/>
        </w:rPr>
      </w:pPr>
    </w:p>
    <w:p w14:paraId="6A42E6D4" w14:textId="6B704190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892F61">
        <w:rPr>
          <w:iCs/>
          <w:sz w:val="22"/>
          <w:szCs w:val="22"/>
          <w:highlight w:val="green"/>
        </w:rPr>
        <w:t>"Era"</w:t>
      </w:r>
      <w:r w:rsidR="00020D84">
        <w:rPr>
          <w:iCs/>
          <w:sz w:val="22"/>
          <w:szCs w:val="22"/>
        </w:rPr>
        <w:t xml:space="preserve">(41.2) </w:t>
      </w:r>
      <w:r w:rsidR="00020D84" w:rsidRPr="00600BCA">
        <w:rPr>
          <w:iCs/>
          <w:sz w:val="22"/>
          <w:szCs w:val="22"/>
        </w:rPr>
        <w:t xml:space="preserve">  </w:t>
      </w:r>
      <w:r w:rsidRPr="00600B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"Nein, leider nicht… tut mir leid… aber du kannst gerne eine von meinen haben… also wenn du möchtest."</w:t>
      </w:r>
    </w:p>
    <w:p w14:paraId="239E412A" w14:textId="77777777" w:rsidR="00961EFC" w:rsidRDefault="00961EFC" w:rsidP="00961EFC"/>
    <w:p w14:paraId="09369C30" w14:textId="6DAC452D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892F61">
        <w:rPr>
          <w:iCs/>
          <w:sz w:val="22"/>
          <w:szCs w:val="22"/>
          <w:highlight w:val="green"/>
        </w:rPr>
        <w:t>"Era"</w:t>
      </w:r>
      <w:r w:rsidR="00020D84">
        <w:rPr>
          <w:iCs/>
          <w:sz w:val="22"/>
          <w:szCs w:val="22"/>
        </w:rPr>
        <w:t xml:space="preserve">(41.3) </w:t>
      </w:r>
      <w:r w:rsidR="00020D84" w:rsidRPr="00600BCA">
        <w:rPr>
          <w:iCs/>
          <w:sz w:val="22"/>
          <w:szCs w:val="22"/>
        </w:rPr>
        <w:t xml:space="preserve">  </w:t>
      </w:r>
      <w:r w:rsidRPr="00600B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"Oder du nimmst eine aus dem Notfallset…"</w:t>
      </w:r>
    </w:p>
    <w:p w14:paraId="0F128C32" w14:textId="77777777" w:rsidR="00961EFC" w:rsidRDefault="00961EFC" w:rsidP="00961EFC"/>
    <w:p w14:paraId="55991AD4" w14:textId="77777777" w:rsidR="00961EFC" w:rsidRDefault="00961EFC" w:rsidP="00961EFC">
      <w:pPr>
        <w:pStyle w:val="Dialog"/>
        <w:rPr>
          <w:sz w:val="22"/>
          <w:lang w:eastAsia="de-DE"/>
        </w:rPr>
      </w:pPr>
      <w:r w:rsidRPr="00D57B86">
        <w:rPr>
          <w:iCs/>
          <w:sz w:val="22"/>
          <w:highlight w:val="yellow"/>
        </w:rPr>
        <w:t>"Atropos"</w:t>
      </w:r>
      <w:r w:rsidRPr="00D57B86">
        <w:rPr>
          <w:iCs/>
          <w:sz w:val="22"/>
        </w:rPr>
        <w:t xml:space="preserve"> </w:t>
      </w:r>
      <w:r w:rsidRPr="00D57B86">
        <w:rPr>
          <w:sz w:val="22"/>
          <w:lang w:eastAsia="de-DE"/>
        </w:rPr>
        <w:t>"</w:t>
      </w:r>
      <w:r>
        <w:rPr>
          <w:sz w:val="22"/>
          <w:lang w:eastAsia="de-DE"/>
        </w:rPr>
        <w:t>Muss ich dann wohl. (lacht) Aber danke trotzdem für das Angebot, Era."</w:t>
      </w:r>
    </w:p>
    <w:p w14:paraId="6DA7077C" w14:textId="77777777" w:rsidR="00961EFC" w:rsidRDefault="00961EFC" w:rsidP="00961EFC">
      <w:pPr>
        <w:rPr>
          <w:lang w:eastAsia="de-DE"/>
        </w:rPr>
      </w:pPr>
    </w:p>
    <w:p w14:paraId="3BD72366" w14:textId="3C93BE50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892F61">
        <w:rPr>
          <w:iCs/>
          <w:sz w:val="22"/>
          <w:szCs w:val="22"/>
          <w:highlight w:val="green"/>
        </w:rPr>
        <w:t>"Era"</w:t>
      </w:r>
      <w:r w:rsidR="00020D84">
        <w:rPr>
          <w:iCs/>
          <w:sz w:val="22"/>
          <w:szCs w:val="22"/>
        </w:rPr>
        <w:t xml:space="preserve">(41.4) </w:t>
      </w:r>
      <w:r w:rsidR="00020D84" w:rsidRPr="00600BCA">
        <w:rPr>
          <w:iCs/>
          <w:sz w:val="22"/>
          <w:szCs w:val="22"/>
        </w:rPr>
        <w:t xml:space="preserve">  </w:t>
      </w:r>
      <w:r w:rsidRPr="00600BC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"K-Kein Problem…"</w:t>
      </w:r>
    </w:p>
    <w:p w14:paraId="4775C391" w14:textId="77777777" w:rsidR="00961EFC" w:rsidRDefault="00961EFC" w:rsidP="00961EFC"/>
    <w:p w14:paraId="0BDC5E68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01E6F42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"Na los, ich tue das Richtige. Es ist die richtige Entscheidung Happiness zu nehmen."</w:t>
      </w:r>
    </w:p>
    <w:p w14:paraId="4A9F08A6" w14:textId="77777777" w:rsidR="00961EFC" w:rsidRDefault="00961EFC" w:rsidP="00961EFC"/>
    <w:p w14:paraId="521BA1B2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916F7E5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"Es ist die richtige Entscheidung glücklich sein zu wollen."</w:t>
      </w:r>
    </w:p>
    <w:p w14:paraId="5130B194" w14:textId="77777777" w:rsidR="00961EFC" w:rsidRDefault="00961EFC" w:rsidP="00961EFC"/>
    <w:p w14:paraId="54196D1B" w14:textId="77777777" w:rsidR="00961EFC" w:rsidRPr="00AD5D9C" w:rsidRDefault="00961EFC" w:rsidP="00961EFC">
      <w:pPr>
        <w:pStyle w:val="Dialog"/>
        <w:rPr>
          <w:sz w:val="22"/>
          <w:lang w:eastAsia="de-DE"/>
        </w:rPr>
      </w:pPr>
      <w:r w:rsidRPr="00D57B86">
        <w:rPr>
          <w:iCs/>
          <w:sz w:val="22"/>
          <w:highlight w:val="yellow"/>
        </w:rPr>
        <w:t>"Atropos"</w:t>
      </w:r>
      <w:r w:rsidRPr="00D57B86">
        <w:rPr>
          <w:iCs/>
          <w:sz w:val="22"/>
        </w:rPr>
        <w:t xml:space="preserve"> </w:t>
      </w:r>
      <w:r w:rsidRPr="00D57B86">
        <w:rPr>
          <w:sz w:val="22"/>
          <w:lang w:eastAsia="de-DE"/>
        </w:rPr>
        <w:t>"</w:t>
      </w:r>
      <w:r>
        <w:rPr>
          <w:sz w:val="22"/>
          <w:lang w:eastAsia="de-DE"/>
        </w:rPr>
        <w:t>(schluckt Happiness)"</w:t>
      </w:r>
    </w:p>
    <w:p w14:paraId="6E7B85B0" w14:textId="77777777" w:rsidR="00961EFC" w:rsidRDefault="00961EFC" w:rsidP="00961EFC"/>
    <w:p w14:paraId="13C4ABD3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7B006CEE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</w:t>
      </w:r>
      <w:r w:rsidRPr="00E851C1">
        <w:rPr>
          <w:iCs/>
          <w:sz w:val="22"/>
          <w:szCs w:val="22"/>
        </w:rPr>
        <w:t>{i</w:t>
      </w:r>
      <w:r>
        <w:rPr>
          <w:iCs/>
          <w:sz w:val="22"/>
          <w:szCs w:val="22"/>
        </w:rPr>
        <w:t>}Gut gemacht. Und nun vergiss, was dich unglücklich gemacht hat. Vergiss all den Stress und deine Ängste. {</w:t>
      </w:r>
      <w:r w:rsidRPr="00E851C1">
        <w:rPr>
          <w:iCs/>
          <w:sz w:val="22"/>
          <w:szCs w:val="22"/>
        </w:rPr>
        <w:t>i}</w:t>
      </w:r>
      <w:r>
        <w:rPr>
          <w:iCs/>
          <w:sz w:val="22"/>
          <w:szCs w:val="22"/>
        </w:rPr>
        <w:t>"</w:t>
      </w:r>
    </w:p>
    <w:p w14:paraId="5A5FD7E7" w14:textId="77777777" w:rsidR="00961EFC" w:rsidRDefault="00961EFC" w:rsidP="00961EFC"/>
    <w:p w14:paraId="29EA930F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27186DA2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</w:t>
      </w:r>
      <w:r w:rsidRPr="00E851C1">
        <w:rPr>
          <w:iCs/>
          <w:sz w:val="22"/>
          <w:szCs w:val="22"/>
        </w:rPr>
        <w:t>{i</w:t>
      </w:r>
      <w:r>
        <w:rPr>
          <w:iCs/>
          <w:sz w:val="22"/>
          <w:szCs w:val="22"/>
        </w:rPr>
        <w:t>}Denk an dein einziges Ziel im Leben: glücklich zu sein. Egal wie diese Art von Glück für dich auch aussehen mag. {</w:t>
      </w:r>
      <w:r w:rsidRPr="00E851C1">
        <w:rPr>
          <w:iCs/>
          <w:sz w:val="22"/>
          <w:szCs w:val="22"/>
        </w:rPr>
        <w:t>i}</w:t>
      </w:r>
      <w:r>
        <w:rPr>
          <w:iCs/>
          <w:sz w:val="22"/>
          <w:szCs w:val="22"/>
        </w:rPr>
        <w:t>"</w:t>
      </w:r>
    </w:p>
    <w:p w14:paraId="6F32A8C1" w14:textId="77777777" w:rsidR="00961EFC" w:rsidRDefault="00961EFC" w:rsidP="00961EFC"/>
    <w:p w14:paraId="0580EA34" w14:textId="77777777" w:rsidR="00961EFC" w:rsidRPr="00C03D60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DA58A8F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"Ich bin glücklich! Und nun zurück an die Arbeit- es dauert nicht mehr lange bis zur Mittagspause."</w:t>
      </w:r>
    </w:p>
    <w:p w14:paraId="12C1563C" w14:textId="77777777" w:rsidR="00961EFC" w:rsidRDefault="00961EFC" w:rsidP="00961EFC"/>
    <w:p w14:paraId="1E15FDD0" w14:textId="77777777" w:rsidR="00961EFC" w:rsidRPr="00C344DB" w:rsidRDefault="00961EFC" w:rsidP="00961EFC"/>
    <w:p w14:paraId="4CB6C903" w14:textId="77777777" w:rsidR="00961EFC" w:rsidRDefault="00961EFC" w:rsidP="00961EFC">
      <w:pPr>
        <w:pStyle w:val="Dialog"/>
        <w:spacing w:before="0"/>
        <w:ind w:left="0"/>
        <w:rPr>
          <w:b/>
          <w:bCs/>
          <w:color w:val="70AD47" w:themeColor="accent6"/>
          <w:sz w:val="22"/>
          <w:szCs w:val="22"/>
        </w:rPr>
      </w:pPr>
      <w:r>
        <w:rPr>
          <w:b/>
          <w:bCs/>
          <w:color w:val="70AD47" w:themeColor="accent6"/>
          <w:sz w:val="22"/>
          <w:szCs w:val="22"/>
        </w:rPr>
        <w:t xml:space="preserve">Ende </w:t>
      </w:r>
      <w:r w:rsidRPr="00372597">
        <w:rPr>
          <w:b/>
          <w:bCs/>
          <w:color w:val="70AD47" w:themeColor="accent6"/>
          <w:sz w:val="22"/>
          <w:szCs w:val="22"/>
        </w:rPr>
        <w:t>entscheidung21.1</w:t>
      </w:r>
    </w:p>
    <w:p w14:paraId="1B4A57A0" w14:textId="77777777" w:rsidR="00961EFC" w:rsidRDefault="00961EFC" w:rsidP="00961EFC"/>
    <w:p w14:paraId="0E105F4F" w14:textId="77777777" w:rsidR="00961EFC" w:rsidRDefault="00961EFC" w:rsidP="00961EFC">
      <w:pPr>
        <w:pStyle w:val="Dialog"/>
        <w:spacing w:before="0"/>
        <w:ind w:left="0"/>
        <w:rPr>
          <w:b/>
          <w:bCs/>
          <w:color w:val="BF8F00" w:themeColor="accent4" w:themeShade="BF"/>
          <w:sz w:val="22"/>
          <w:szCs w:val="22"/>
        </w:rPr>
      </w:pPr>
      <w:r w:rsidRPr="00F85870">
        <w:rPr>
          <w:b/>
          <w:bCs/>
          <w:color w:val="BF8F00" w:themeColor="accent4" w:themeShade="BF"/>
          <w:sz w:val="22"/>
          <w:szCs w:val="22"/>
        </w:rPr>
        <w:t>entscheidung21.</w:t>
      </w:r>
      <w:r>
        <w:rPr>
          <w:b/>
          <w:bCs/>
          <w:color w:val="BF8F00" w:themeColor="accent4" w:themeShade="BF"/>
          <w:sz w:val="22"/>
          <w:szCs w:val="22"/>
        </w:rPr>
        <w:t>2</w:t>
      </w:r>
    </w:p>
    <w:p w14:paraId="2525066F" w14:textId="77777777" w:rsidR="00961EFC" w:rsidRDefault="00961EFC" w:rsidP="00961EFC"/>
    <w:p w14:paraId="187494A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"Ich</w:t>
      </w:r>
      <w:r>
        <w:rPr>
          <w:rFonts w:ascii="Courier New" w:eastAsia="Times New Roman" w:hAnsi="Courier New" w:cs="Courier New"/>
          <w:lang w:eastAsia="de-DE"/>
        </w:rPr>
        <w:t xml:space="preserve"> soll mich also für alle Menschen aufopfern? Was soll das denn bitte? Ich will selbst über mein Glück bestimmen können!"</w:t>
      </w:r>
    </w:p>
    <w:p w14:paraId="4B77E40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5174733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lastRenderedPageBreak/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"Das ist doch nicht fair. Ich habe keine Lust mehr darauf. Wieso wird uns nie irgendetwas erklärt?"</w:t>
      </w:r>
    </w:p>
    <w:p w14:paraId="7B757439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63F8AE15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"Wenn wir wenigstens wüssten was die Pille eigentlich überhaupt mit uns anstellt, aber nicht mal das wird uns gesagt."</w:t>
      </w:r>
    </w:p>
    <w:p w14:paraId="563B53B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3D085A05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"Das ist… das ist… ich will nicht mehr… ich werde diese verdammte Pille nicht mehr nehmen. Ich will auf meine eigene Art und Weise glücklich sein!"</w:t>
      </w:r>
    </w:p>
    <w:p w14:paraId="04723BED" w14:textId="77777777" w:rsidR="00961EFC" w:rsidRDefault="00961EFC" w:rsidP="00961EFC">
      <w:pPr>
        <w:pStyle w:val="Dialog"/>
        <w:tabs>
          <w:tab w:val="left" w:pos="6780"/>
        </w:tabs>
        <w:ind w:left="0"/>
        <w:rPr>
          <w:iCs/>
          <w:sz w:val="22"/>
          <w:szCs w:val="22"/>
        </w:rPr>
      </w:pPr>
    </w:p>
    <w:p w14:paraId="2D7198DD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Das ist also deine Antwort? Das ist die Antwort, zu der du gekommen bist?"</w:t>
      </w:r>
    </w:p>
    <w:p w14:paraId="7A021EBD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3E622B4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"Ja! Du kannst mich nicht dazu zwingen Happiness zu nehmen! Ich kann mich einfach weigern!"</w:t>
      </w:r>
    </w:p>
    <w:p w14:paraId="5723FF8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1B0E3CED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Ich bin enttäuscht von dir Atropos. Ich habe mehr von dir erwartet."</w:t>
      </w:r>
    </w:p>
    <w:p w14:paraId="0C441F00" w14:textId="77777777" w:rsidR="00961EFC" w:rsidRDefault="00961EFC" w:rsidP="00961EFC"/>
    <w:p w14:paraId="2C6600BE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Ich dachte, dass du verstehen würdest wie wichtig das Glück für die Menschen ist und dass du voll und ganz hinter Aither stehen würdest."</w:t>
      </w:r>
    </w:p>
    <w:p w14:paraId="60374646" w14:textId="77777777" w:rsidR="00961EFC" w:rsidRDefault="00961EFC" w:rsidP="00961EFC"/>
    <w:p w14:paraId="438FCFAF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lastRenderedPageBreak/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Aber das scheint nicht der Fall zu sein. Was soll ich jetzt nur mit dir anstellen?"</w:t>
      </w:r>
    </w:p>
    <w:p w14:paraId="7F1F47C2" w14:textId="77777777" w:rsidR="00961EFC" w:rsidRDefault="00961EFC" w:rsidP="00961EFC"/>
    <w:p w14:paraId="6E10DFD9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Kann man noch vernünftig mit dir reden und dich überzeugen? Oder gehörst du bereits zu den verlorenen Seelen?"</w:t>
      </w:r>
    </w:p>
    <w:p w14:paraId="18688A23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lang w:eastAsia="de-DE"/>
        </w:rPr>
      </w:pPr>
    </w:p>
    <w:p w14:paraId="7D880F6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lang w:eastAsia="de-DE"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 w:rsidRPr="00304192">
        <w:rPr>
          <w:iCs/>
        </w:rPr>
        <w:t xml:space="preserve">  </w:t>
      </w:r>
      <w:r>
        <w:rPr>
          <w:rFonts w:ascii="Courier New" w:eastAsia="Times New Roman" w:hAnsi="Courier New" w:cs="Courier New"/>
          <w:lang w:eastAsia="de-DE"/>
        </w:rPr>
        <w:t>"Verlorene Seelen? Sprichst du von denen, die sich gegen Happiness wehren und die Pille verweigern?"</w:t>
      </w:r>
    </w:p>
    <w:p w14:paraId="67C375BF" w14:textId="77777777" w:rsidR="00961EFC" w:rsidRPr="00446D4C" w:rsidRDefault="00961EFC" w:rsidP="00961EFC"/>
    <w:p w14:paraId="50891B7E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Sie schaden mit ihrem Verhalten der gesamten Menschheit und bedrohen unsere Existenz. Verlorene Seelen scheint da doch ein passendes Wort zu sein, nicht wahr?"</w:t>
      </w:r>
    </w:p>
    <w:p w14:paraId="36F09B53" w14:textId="77777777" w:rsidR="00961EFC" w:rsidRDefault="00961EFC" w:rsidP="00961EFC"/>
    <w:p w14:paraId="47837DDE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Sie sind verloren, aber sie können gerettet werden. Wir können sie finden und ihnen die Wahrheit und Erkenntnis zurückbringen."</w:t>
      </w:r>
    </w:p>
    <w:p w14:paraId="1A8088C4" w14:textId="77777777" w:rsidR="00961EFC" w:rsidRDefault="00961EFC" w:rsidP="00961EFC"/>
    <w:p w14:paraId="500B75E2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Und genauso können wir auch dir helfen Atropos. Alle verlorenen Seelen sind Teil der Menschheit und auch ihr Glück ist wichtig, egal wie egoistisch sie auch gehandelt haben mögen."</w:t>
      </w:r>
    </w:p>
    <w:p w14:paraId="62B63F28" w14:textId="77777777" w:rsidR="00961EFC" w:rsidRDefault="00961EFC" w:rsidP="00961EFC"/>
    <w:p w14:paraId="04A1DC7E" w14:textId="77777777" w:rsidR="00961EFC" w:rsidRDefault="00961EFC" w:rsidP="00961EFC">
      <w:pPr>
        <w:pStyle w:val="Dialog"/>
        <w:tabs>
          <w:tab w:val="left" w:pos="6780"/>
        </w:tabs>
        <w:rPr>
          <w:iCs/>
          <w:sz w:val="22"/>
          <w:szCs w:val="22"/>
        </w:rPr>
      </w:pPr>
      <w:r w:rsidRPr="00600BCA">
        <w:rPr>
          <w:iCs/>
          <w:sz w:val="22"/>
          <w:szCs w:val="22"/>
          <w:highlight w:val="red"/>
        </w:rPr>
        <w:t>"Anan"</w:t>
      </w:r>
      <w:r w:rsidRPr="00600BCA">
        <w:rPr>
          <w:iCs/>
          <w:sz w:val="22"/>
          <w:szCs w:val="22"/>
        </w:rPr>
        <w:t xml:space="preserve"> "</w:t>
      </w:r>
      <w:r>
        <w:rPr>
          <w:iCs/>
          <w:sz w:val="22"/>
          <w:szCs w:val="22"/>
        </w:rPr>
        <w:t>Egal wie unwichtig ihnen das Glück</w:t>
      </w:r>
      <w:r>
        <w:rPr>
          <w:iCs/>
          <w:sz w:val="22"/>
          <w:szCs w:val="22"/>
        </w:rPr>
        <w:softHyphen/>
      </w:r>
      <w:r>
        <w:rPr>
          <w:iCs/>
          <w:sz w:val="22"/>
          <w:szCs w:val="22"/>
        </w:rPr>
        <w:softHyphen/>
      </w:r>
      <w:r>
        <w:rPr>
          <w:iCs/>
          <w:sz w:val="22"/>
          <w:szCs w:val="22"/>
        </w:rPr>
        <w:softHyphen/>
        <w:t xml:space="preserve">  der Menschheit auch gewesen war. Wir können </w:t>
      </w:r>
      <w:r>
        <w:rPr>
          <w:iCs/>
          <w:sz w:val="22"/>
          <w:szCs w:val="22"/>
        </w:rPr>
        <w:lastRenderedPageBreak/>
        <w:t>sie läutern und dafür sorgen, dass eines Tages alle Menschen wahrhaftes Glück empfinden können."</w:t>
      </w:r>
    </w:p>
    <w:p w14:paraId="50948405" w14:textId="77777777" w:rsidR="00961EFC" w:rsidRDefault="00961EFC" w:rsidP="00961EFC"/>
    <w:p w14:paraId="6C99A122" w14:textId="77777777" w:rsidR="00961EFC" w:rsidRPr="00921BCF" w:rsidRDefault="00961EFC" w:rsidP="00961EFC">
      <w:pPr>
        <w:pStyle w:val="berschrif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de-DE"/>
        </w:rPr>
      </w:pPr>
      <w:bookmarkStart w:id="19" w:name="_Toc48434348"/>
      <w:r>
        <w:rPr>
          <w:lang w:val="de-DE"/>
        </w:rPr>
        <w:t>50. Ort zur Erasuche (PNG)</w:t>
      </w:r>
      <w:bookmarkEnd w:id="19"/>
    </w:p>
    <w:p w14:paraId="5CC79614" w14:textId="77777777" w:rsidR="00961EFC" w:rsidRPr="007015E9" w:rsidRDefault="00961EFC" w:rsidP="00961EFC"/>
    <w:p w14:paraId="6FD55980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>
        <w:rPr>
          <w:iCs/>
          <w:sz w:val="22"/>
          <w:szCs w:val="22"/>
        </w:rPr>
        <w:t>Atropos beschließt Era zu suchen, aber wo?</w:t>
      </w:r>
    </w:p>
    <w:p w14:paraId="66D77457" w14:textId="77777777" w:rsidR="00961EFC" w:rsidRPr="00971EDA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Raum: </w:t>
      </w:r>
      <w:r>
        <w:rPr>
          <w:iCs/>
          <w:sz w:val="22"/>
          <w:szCs w:val="22"/>
        </w:rPr>
        <w:t>Flur</w:t>
      </w:r>
    </w:p>
    <w:p w14:paraId="72971CB9" w14:textId="77777777" w:rsidR="00961EFC" w:rsidRDefault="00961EFC" w:rsidP="00961EFC">
      <w:pPr>
        <w:pStyle w:val="Dialog"/>
        <w:ind w:left="0"/>
        <w:rPr>
          <w:iCs/>
          <w:sz w:val="22"/>
          <w:szCs w:val="22"/>
        </w:rPr>
      </w:pPr>
      <w:r w:rsidRPr="00971EDA">
        <w:rPr>
          <w:iCs/>
          <w:sz w:val="22"/>
          <w:szCs w:val="22"/>
        </w:rPr>
        <w:t xml:space="preserve">Auftauchende Personen: </w:t>
      </w:r>
      <w:r>
        <w:rPr>
          <w:iCs/>
          <w:sz w:val="22"/>
          <w:szCs w:val="22"/>
        </w:rPr>
        <w:t>Atropos</w:t>
      </w:r>
    </w:p>
    <w:p w14:paraId="2A35CD5C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#entscheidung 33</w:t>
      </w:r>
    </w:p>
    <w:p w14:paraId="6D14087A" w14:textId="77777777" w:rsidR="00961EFC" w:rsidRDefault="00961EFC" w:rsidP="00961EFC">
      <w:pPr>
        <w:pStyle w:val="Dialog"/>
        <w:rPr>
          <w:iCs/>
          <w:sz w:val="22"/>
          <w:szCs w:val="22"/>
        </w:rPr>
      </w:pPr>
      <w:r w:rsidRPr="00D40688">
        <w:rPr>
          <w:iCs/>
          <w:sz w:val="22"/>
          <w:szCs w:val="22"/>
        </w:rPr>
        <w:t>menu:</w:t>
      </w:r>
    </w:p>
    <w:p w14:paraId="34962A28" w14:textId="77777777" w:rsidR="00961EFC" w:rsidRDefault="00961EFC" w:rsidP="00961EFC"/>
    <w:p w14:paraId="7FDC017E" w14:textId="77777777" w:rsidR="00961EFC" w:rsidRDefault="00961EFC" w:rsidP="00961EFC">
      <w:pPr>
        <w:pStyle w:val="Dialog"/>
        <w:spacing w:before="0"/>
        <w:rPr>
          <w:b/>
          <w:bCs/>
          <w:color w:val="70AD47" w:themeColor="accent6"/>
          <w:sz w:val="22"/>
          <w:szCs w:val="22"/>
        </w:rPr>
      </w:pPr>
      <w:r w:rsidRPr="1C70FA9B">
        <w:rPr>
          <w:b/>
          <w:color w:val="6FAC47"/>
          <w:sz w:val="22"/>
          <w:szCs w:val="22"/>
        </w:rPr>
        <w:t>"</w:t>
      </w:r>
      <w:r>
        <w:rPr>
          <w:b/>
          <w:color w:val="6FAC47"/>
          <w:sz w:val="22"/>
          <w:szCs w:val="22"/>
        </w:rPr>
        <w:t>Ich versuche es im Labor. Vielleicht ist sie ja noch dort."</w:t>
      </w:r>
    </w:p>
    <w:p w14:paraId="36322B1F" w14:textId="77777777" w:rsidR="00961EFC" w:rsidRDefault="00961EFC" w:rsidP="00961EFC">
      <w:pPr>
        <w:pStyle w:val="Dialog"/>
        <w:ind w:firstLine="720"/>
        <w:rPr>
          <w:iCs/>
          <w:sz w:val="22"/>
          <w:szCs w:val="22"/>
        </w:rPr>
      </w:pPr>
      <w:r>
        <w:rPr>
          <w:iCs/>
          <w:sz w:val="22"/>
          <w:szCs w:val="22"/>
        </w:rPr>
        <w:t>jump entscheidung32.1</w:t>
      </w:r>
    </w:p>
    <w:p w14:paraId="3DAD10EA" w14:textId="77777777" w:rsidR="00961EFC" w:rsidRPr="00A40505" w:rsidRDefault="00961EFC" w:rsidP="00961EFC"/>
    <w:p w14:paraId="336EB3E1" w14:textId="77777777" w:rsidR="00961EFC" w:rsidRDefault="00961EFC" w:rsidP="00961EFC">
      <w:pPr>
        <w:pStyle w:val="Dialog"/>
        <w:spacing w:before="0"/>
        <w:rPr>
          <w:b/>
          <w:bCs/>
          <w:color w:val="BF8F00" w:themeColor="accent4" w:themeShade="BF"/>
          <w:sz w:val="22"/>
          <w:szCs w:val="22"/>
        </w:rPr>
      </w:pPr>
      <w:r>
        <w:rPr>
          <w:b/>
          <w:bCs/>
          <w:color w:val="BF8F00" w:themeColor="accent4" w:themeShade="BF"/>
          <w:sz w:val="22"/>
          <w:szCs w:val="22"/>
        </w:rPr>
        <w:t>"Ich suche besser wo anders nach ihr. In ihrer Mittagspause ist sie bestimmt nicht dort."</w:t>
      </w:r>
    </w:p>
    <w:p w14:paraId="38F79488" w14:textId="77777777" w:rsidR="00961EFC" w:rsidRDefault="00961EFC" w:rsidP="00961EFC">
      <w:pPr>
        <w:pStyle w:val="Dialog"/>
        <w:ind w:firstLine="720"/>
        <w:rPr>
          <w:iCs/>
          <w:sz w:val="22"/>
          <w:szCs w:val="22"/>
        </w:rPr>
      </w:pPr>
      <w:r w:rsidRPr="006956BD">
        <w:rPr>
          <w:iCs/>
          <w:sz w:val="22"/>
          <w:szCs w:val="22"/>
        </w:rPr>
        <w:t xml:space="preserve">jump </w:t>
      </w:r>
      <w:r>
        <w:rPr>
          <w:iCs/>
          <w:sz w:val="22"/>
          <w:szCs w:val="22"/>
        </w:rPr>
        <w:t>entscheidung32.2</w:t>
      </w:r>
    </w:p>
    <w:p w14:paraId="0D09FE6D" w14:textId="77777777" w:rsidR="00961EFC" w:rsidRPr="00DA455E" w:rsidRDefault="00961EFC" w:rsidP="00961EFC"/>
    <w:p w14:paraId="537246FB" w14:textId="77777777" w:rsidR="00961EFC" w:rsidRDefault="00961EFC" w:rsidP="00961EFC">
      <w:pPr>
        <w:pStyle w:val="Dialog"/>
        <w:spacing w:before="0"/>
        <w:ind w:left="0"/>
        <w:rPr>
          <w:b/>
          <w:color w:val="6FAC47"/>
          <w:sz w:val="22"/>
          <w:szCs w:val="22"/>
        </w:rPr>
      </w:pPr>
      <w:r w:rsidRPr="006D52FB">
        <w:rPr>
          <w:b/>
          <w:color w:val="6FAC47"/>
          <w:sz w:val="22"/>
          <w:szCs w:val="22"/>
        </w:rPr>
        <w:t>entscheidung3</w:t>
      </w:r>
      <w:r>
        <w:rPr>
          <w:b/>
          <w:color w:val="6FAC47"/>
          <w:sz w:val="22"/>
          <w:szCs w:val="22"/>
        </w:rPr>
        <w:t>2</w:t>
      </w:r>
      <w:r w:rsidRPr="006D52FB">
        <w:rPr>
          <w:b/>
          <w:color w:val="6FAC47"/>
          <w:sz w:val="22"/>
          <w:szCs w:val="22"/>
        </w:rPr>
        <w:t>.1</w:t>
      </w:r>
    </w:p>
    <w:p w14:paraId="6219EB8A" w14:textId="77777777" w:rsidR="00961EFC" w:rsidRPr="00E70749" w:rsidRDefault="00961EFC" w:rsidP="00961EFC"/>
    <w:p w14:paraId="176DFD9A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1A6C91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"Ich versuche es im Labor. Vielleicht ist sie ja noch dort."</w:t>
      </w:r>
    </w:p>
    <w:p w14:paraId="267CA65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706E3C7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E5D004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"Einen Versuch ist es wert… und ich sollte mich besser beeilen…"</w:t>
      </w:r>
    </w:p>
    <w:p w14:paraId="50E0FD2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625CE57C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0DCACD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"Ich habe das ungute Gefühl, dass die Uhr tickt…"</w:t>
      </w:r>
    </w:p>
    <w:p w14:paraId="4CDFE2C3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440B3C30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lang w:val="en-US"/>
        </w:rPr>
        <w:t>scene lab</w:t>
      </w:r>
    </w:p>
    <w:p w14:paraId="7E10E61C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6958B6DB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highlight w:val="yellow"/>
          <w:lang w:val="en-US"/>
        </w:rPr>
        <w:t>"Atropos"</w:t>
      </w:r>
      <w:r w:rsidRPr="00961EFC">
        <w:rPr>
          <w:rFonts w:ascii="Courier New" w:eastAsia="Times New Roman" w:hAnsi="Courier New" w:cs="Courier New"/>
          <w:iCs/>
          <w:lang w:val="en-US"/>
        </w:rPr>
        <w:t xml:space="preserve"> "Era?"</w:t>
      </w:r>
    </w:p>
    <w:p w14:paraId="0B6BE4FA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453BF022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lang w:val="en-US"/>
        </w:rPr>
        <w:t>show narcais normal</w:t>
      </w:r>
    </w:p>
    <w:p w14:paraId="277833BA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4965253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"Narcais"</w:t>
      </w:r>
      <w:r>
        <w:rPr>
          <w:rFonts w:ascii="Courier New" w:eastAsia="Times New Roman" w:hAnsi="Courier New" w:cs="Courier New"/>
          <w:iCs/>
        </w:rPr>
        <w:t xml:space="preserve"> "Ich hätte nicht erwartet dich heute noch anzutreffen. Du hast dir außerordentlich Zeit gelassen."</w:t>
      </w:r>
    </w:p>
    <w:p w14:paraId="48515CC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4607E0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"Narcais"</w:t>
      </w:r>
      <w:r>
        <w:rPr>
          <w:rFonts w:ascii="Courier New" w:eastAsia="Times New Roman" w:hAnsi="Courier New" w:cs="Courier New"/>
          <w:iCs/>
        </w:rPr>
        <w:t xml:space="preserve"> "Warum bist du auf der Suche nach Era?"</w:t>
      </w:r>
    </w:p>
    <w:p w14:paraId="34CECC0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C76C08C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2C5B30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lastRenderedPageBreak/>
        <w:t>"Soll ich ihn ebenfalls warnen? Nein… erst muss ich wissen, wo Era ist."</w:t>
      </w:r>
    </w:p>
    <w:p w14:paraId="2572945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7B0FA3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"Wo ist sie? Bitte… sag es mir."</w:t>
      </w:r>
    </w:p>
    <w:p w14:paraId="1B7BBD17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511DC2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"Narcais"</w:t>
      </w:r>
      <w:r>
        <w:rPr>
          <w:rFonts w:ascii="Courier New" w:eastAsia="Times New Roman" w:hAnsi="Courier New" w:cs="Courier New"/>
          <w:iCs/>
        </w:rPr>
        <w:t xml:space="preserve"> "Einen verzweifelten Atropos habe ich ja auch noch nie erlebt. Sie wollte kurz auf Toilette, sie sollte jeden Moment zurück sein."</w:t>
      </w:r>
    </w:p>
    <w:p w14:paraId="49383C08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D63D3A7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"Danke…"</w:t>
      </w:r>
    </w:p>
    <w:p w14:paraId="49BB71D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70B9D4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"Sag Mal… Narcais… willst du heute nicht besser etwas früher Schluss machen?"</w:t>
      </w:r>
    </w:p>
    <w:p w14:paraId="539D618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7B3E68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"Narcais"</w:t>
      </w:r>
      <w:r>
        <w:rPr>
          <w:rFonts w:ascii="Courier New" w:eastAsia="Times New Roman" w:hAnsi="Courier New" w:cs="Courier New"/>
          <w:iCs/>
        </w:rPr>
        <w:t xml:space="preserve"> "Warum sollte ich?"</w:t>
      </w:r>
    </w:p>
    <w:p w14:paraId="2BA01C31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8665865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959F74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"Wie kann ich ihn nur dazu bringen das Gebäude zu verlassen?"</w:t>
      </w:r>
    </w:p>
    <w:p w14:paraId="1B71324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60A3419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"Du siehst… müde aus?"</w:t>
      </w:r>
    </w:p>
    <w:p w14:paraId="7218D9C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E66CA6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"Narcais"</w:t>
      </w:r>
      <w:r>
        <w:rPr>
          <w:rFonts w:ascii="Courier New" w:eastAsia="Times New Roman" w:hAnsi="Courier New" w:cs="Courier New"/>
          <w:iCs/>
        </w:rPr>
        <w:t xml:space="preserve"> "Ich und müde? Guter Scherz! (lacht)"</w:t>
      </w:r>
    </w:p>
    <w:p w14:paraId="086EE27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0F22F3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"Narcais"</w:t>
      </w:r>
      <w:r>
        <w:rPr>
          <w:rFonts w:ascii="Courier New" w:eastAsia="Times New Roman" w:hAnsi="Courier New" w:cs="Courier New"/>
          <w:iCs/>
        </w:rPr>
        <w:t xml:space="preserve"> "Also… ich muss diese Analyse hier fertig bekommen. Entschuldige mich."</w:t>
      </w:r>
    </w:p>
    <w:p w14:paraId="060B32B9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76A58479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hide narcais</w:t>
      </w:r>
    </w:p>
    <w:p w14:paraId="46D808AC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68D18BEB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9F1A39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"Verdammt… aber ich habe auch keine Zeit mich jetzt mit ihm herumzustreiten…"</w:t>
      </w:r>
    </w:p>
    <w:p w14:paraId="561EB7C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37DC6F4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B46612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"Wo bleibt denn nur Era?"</w:t>
      </w:r>
    </w:p>
    <w:p w14:paraId="160AA96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212AFA3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highlight w:val="yellow"/>
          <w:lang w:val="en-US"/>
        </w:rPr>
        <w:t>"Atropos"</w:t>
      </w:r>
      <w:r w:rsidRPr="00961EFC">
        <w:rPr>
          <w:rFonts w:ascii="Courier New" w:eastAsia="Times New Roman" w:hAnsi="Courier New" w:cs="Courier New"/>
          <w:iCs/>
          <w:lang w:val="en-US"/>
        </w:rPr>
        <w:t xml:space="preserve"> "…"</w:t>
      </w:r>
    </w:p>
    <w:p w14:paraId="11E8CF6B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2B69EF20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1A075B65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lang w:val="en-US"/>
        </w:rPr>
        <w:t>show era normal</w:t>
      </w:r>
    </w:p>
    <w:p w14:paraId="2749F115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5AB27FBB" w14:textId="76D02BC6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961EFC">
        <w:rPr>
          <w:rFonts w:ascii="Courier New" w:eastAsia="Times New Roman" w:hAnsi="Courier New" w:cs="Courier New"/>
          <w:iCs/>
          <w:highlight w:val="green"/>
          <w:lang w:val="en-US"/>
        </w:rPr>
        <w:t>"Era"</w:t>
      </w:r>
      <w:r w:rsidR="00020D84" w:rsidRPr="00CB179E">
        <w:rPr>
          <w:iCs/>
          <w:lang w:val="en-US"/>
        </w:rPr>
        <w:t xml:space="preserve">(50.1)   </w:t>
      </w:r>
      <w:r w:rsidRPr="00961EFC">
        <w:rPr>
          <w:rFonts w:ascii="Courier New" w:eastAsia="Times New Roman" w:hAnsi="Courier New" w:cs="Courier New"/>
          <w:iCs/>
          <w:lang w:val="en-US"/>
        </w:rPr>
        <w:t xml:space="preserve"> "Atropos? </w:t>
      </w:r>
      <w:r>
        <w:rPr>
          <w:rFonts w:ascii="Courier New" w:eastAsia="Times New Roman" w:hAnsi="Courier New" w:cs="Courier New"/>
          <w:iCs/>
        </w:rPr>
        <w:t>Wie… wie schön dich zu sehen… w-willst du gemeinsam in die Mittagspause?"</w:t>
      </w:r>
    </w:p>
    <w:p w14:paraId="0CDAFF41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487F1DA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"Era, du bist hier… du weißt gar nicht wie erleichtert ich bin."</w:t>
      </w:r>
    </w:p>
    <w:p w14:paraId="4FA2777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6CE3FF0" w14:textId="186AEE5A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(50.2)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"W-Was? Ich… ich…"</w:t>
      </w:r>
    </w:p>
    <w:p w14:paraId="5177B201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7F4A5B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"Möchtest du heute nicht ein bisschen früher Schluss machen?"</w:t>
      </w:r>
    </w:p>
    <w:p w14:paraId="7F85E65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4EE1C269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show narcais normal</w:t>
      </w:r>
    </w:p>
    <w:p w14:paraId="45EC224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EEB68A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"Narcais"</w:t>
      </w:r>
      <w:r>
        <w:rPr>
          <w:rFonts w:ascii="Courier New" w:eastAsia="Times New Roman" w:hAnsi="Courier New" w:cs="Courier New"/>
          <w:iCs/>
        </w:rPr>
        <w:t xml:space="preserve"> "Das hat er mich auch schon gefragt. Ich habe keine Ahnung, was heute mit ihm los ist."</w:t>
      </w:r>
    </w:p>
    <w:p w14:paraId="781B130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41B6DCFF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hide narcais</w:t>
      </w:r>
    </w:p>
    <w:p w14:paraId="1F490578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4F639679" w14:textId="20CE1E9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(50.3)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"Was ist denn los, Atropos?"</w:t>
      </w:r>
    </w:p>
    <w:p w14:paraId="3A907D8B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542D1250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024789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"Ich brauche eine gute Ausrede… Ich kann ihr nicht die Wahrheit erzählen. Sie würde sie ebenso wenig verstehen wie Chesis zuvor."</w:t>
      </w:r>
    </w:p>
    <w:p w14:paraId="7232A6B8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C32E2B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"Du hast heute schon den ganzen Tag so hart gearbeitet. Du hast es dir verdient. Und ich… ich mache mir Sorgen um dich."</w:t>
      </w:r>
    </w:p>
    <w:p w14:paraId="672F984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7F114C3" w14:textId="2096592E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(50.4)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"Du… Du machst dir Sorgen um mich? Ich ahh…"</w:t>
      </w:r>
    </w:p>
    <w:p w14:paraId="66B64F2F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B08AFD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"Ich weiß doch, dass deine kleine Schwester im Moment krank ist. Geh nach Hause und kümmere dich um sie, okay?"</w:t>
      </w:r>
    </w:p>
    <w:p w14:paraId="174DB46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B0F88CD" w14:textId="300A1650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(50.5)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"D-Du wusstest davon?"</w:t>
      </w:r>
    </w:p>
    <w:p w14:paraId="3DFFD3B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A6A4357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"Wenn es um dich geht… bin ich wohl etwas aufmerksamer als bei anderen…"</w:t>
      </w:r>
    </w:p>
    <w:p w14:paraId="79A61FF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52646BC" w14:textId="4A4D94D0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(50.6)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"Ahhhh…."</w:t>
      </w:r>
    </w:p>
    <w:p w14:paraId="5874970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BD3B833" w14:textId="007E9C21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(50.7)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"Ich…"</w:t>
      </w:r>
    </w:p>
    <w:p w14:paraId="544E344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73840A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"Na los, geh schon, ehe ich es mir anders überlege (lacht)"</w:t>
      </w:r>
    </w:p>
    <w:p w14:paraId="24158E6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6A05CF2D" w14:textId="20251A81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(50.8)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"Aber mein Bericht…"</w:t>
      </w:r>
    </w:p>
    <w:p w14:paraId="7BE9DA8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572079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"Ich kümmere mich darum. Ich bin dein Vorgesetzter- keine Sorge, du wirst </w:t>
      </w:r>
      <w:r>
        <w:rPr>
          <w:rFonts w:ascii="Courier New" w:eastAsia="Times New Roman" w:hAnsi="Courier New" w:cs="Courier New"/>
          <w:iCs/>
        </w:rPr>
        <w:lastRenderedPageBreak/>
        <w:t>keinen Ärger dafür bekommen. Ich trage die Verantwortung."</w:t>
      </w:r>
    </w:p>
    <w:p w14:paraId="129A513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452ACCFA" w14:textId="195B83E9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(50.9)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"Danke, Atropos."</w:t>
      </w:r>
    </w:p>
    <w:p w14:paraId="1606616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DD43478" w14:textId="44E69AF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(50.10)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"(küsst Atropos auf die Wange)"</w:t>
      </w:r>
    </w:p>
    <w:p w14:paraId="20ED96F8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5C5647C" w14:textId="2161AAA1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(50.11)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"Ich mache mich sofort auf den Heimweg."</w:t>
      </w:r>
    </w:p>
    <w:p w14:paraId="10ACD253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510D757F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hide era</w:t>
      </w:r>
    </w:p>
    <w:p w14:paraId="0C615D96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0E4FEBCF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B160D0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"Mein Herz…"</w:t>
      </w:r>
    </w:p>
    <w:p w14:paraId="07FEEBE3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highlight w:val="yellow"/>
        </w:rPr>
      </w:pPr>
    </w:p>
    <w:p w14:paraId="59AC203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"Ich hoffe sie ist in Sicherheit."</w:t>
      </w:r>
    </w:p>
    <w:p w14:paraId="3B5D5D3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7CCC78B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560FCF7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"Und jetzt sollte ich nach Chesis suchen… ich kann ihn nicht sterben lassen!"</w:t>
      </w:r>
    </w:p>
    <w:p w14:paraId="37965235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CDC9685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lastRenderedPageBreak/>
        <w:t>"Atropos"</w:t>
      </w:r>
      <w:r>
        <w:rPr>
          <w:rFonts w:ascii="Courier New" w:eastAsia="Times New Roman" w:hAnsi="Courier New" w:cs="Courier New"/>
          <w:iCs/>
        </w:rPr>
        <w:t xml:space="preserve"> "Vielleicht solltest du heute besser auch früher gehen, Narcais. Es wird dich am Ende glücklicher machen."</w:t>
      </w:r>
    </w:p>
    <w:p w14:paraId="558728EF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D3A30A4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 xml:space="preserve">scene hall </w:t>
      </w:r>
    </w:p>
    <w:p w14:paraId="7C68D8EB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5D56AB4D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0F69398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"Wo könnte er nur sein? Vermutlich ist er bei der Mensa, oder?"</w:t>
      </w:r>
    </w:p>
    <w:p w14:paraId="6E891A4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CC179B3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45667728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t>"</w:t>
      </w:r>
      <w:r w:rsidRPr="00E851C1">
        <w:rPr>
          <w:iCs/>
          <w:sz w:val="22"/>
          <w:szCs w:val="22"/>
        </w:rPr>
        <w:t>{i</w:t>
      </w:r>
      <w:r>
        <w:rPr>
          <w:iCs/>
          <w:sz w:val="22"/>
          <w:szCs w:val="22"/>
        </w:rPr>
        <w:t>}Solltest du nicht besser versuchen alle Menschen zu warnen? Kannst du sie wirklich so einfach sterben lassen? {/i}"</w:t>
      </w:r>
    </w:p>
    <w:p w14:paraId="06F61D0A" w14:textId="77777777" w:rsidR="00961EFC" w:rsidRDefault="00961EFC" w:rsidP="00961EFC"/>
    <w:p w14:paraId="2AC4C481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59B3415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"Ich… ich weiß nicht… kann ich das?"</w:t>
      </w:r>
    </w:p>
    <w:p w14:paraId="4CDF3E9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B71DEDC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A7F5EE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"Aber letztlich ist doch das Wichtigste, dass Aither zerstört wird. Und Era ist in Sicherheit. Jetzt muss ich nur noch Chesis retten."</w:t>
      </w:r>
    </w:p>
    <w:p w14:paraId="1367F07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5803848" w14:textId="77777777" w:rsidR="00961EFC" w:rsidRPr="00C056D9" w:rsidRDefault="00961EFC" w:rsidP="00961EFC">
      <w:pPr>
        <w:pStyle w:val="Dialog"/>
        <w:rPr>
          <w:iCs/>
          <w:sz w:val="22"/>
          <w:szCs w:val="22"/>
        </w:rPr>
      </w:pPr>
      <w:r w:rsidRPr="00C056D9">
        <w:rPr>
          <w:iCs/>
          <w:sz w:val="22"/>
          <w:szCs w:val="22"/>
          <w:highlight w:val="cyan"/>
        </w:rPr>
        <w:t># Symbiont</w:t>
      </w:r>
    </w:p>
    <w:p w14:paraId="72FBE716" w14:textId="77777777" w:rsidR="00961EFC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>"</w:t>
      </w:r>
      <w:r w:rsidRPr="00E851C1">
        <w:rPr>
          <w:iCs/>
          <w:sz w:val="22"/>
          <w:szCs w:val="22"/>
        </w:rPr>
        <w:t>{i</w:t>
      </w:r>
      <w:r>
        <w:rPr>
          <w:iCs/>
          <w:sz w:val="22"/>
          <w:szCs w:val="22"/>
        </w:rPr>
        <w:t>}Und was ist mit Kloth? Was ist, wenn er noch im Gebäude ist? Und deine anderen Freunde. Willst du sie wirklich einfach sterben lassen? {/i}"</w:t>
      </w:r>
    </w:p>
    <w:p w14:paraId="44DD3B64" w14:textId="77777777" w:rsidR="00961EFC" w:rsidRDefault="00961EFC" w:rsidP="00961EFC"/>
    <w:p w14:paraId="763C43AA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0FCD6E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"Ich… ich… wie viel Zeit habe ich noch? Verdammt…"</w:t>
      </w:r>
    </w:p>
    <w:p w14:paraId="7ECC54F8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FE4A920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02391FBF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"Wenn ich wüsste, wie viel Zeit ich habe…"</w:t>
      </w:r>
    </w:p>
    <w:p w14:paraId="6483A43F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940F821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C7BE267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"Was soll ich tun?"</w:t>
      </w:r>
    </w:p>
    <w:p w14:paraId="77A9702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A401668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7A85B0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"Nein…"</w:t>
      </w:r>
    </w:p>
    <w:p w14:paraId="20B95E8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26B6CD5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E3AE56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"Was wäre richtig zu tun?"</w:t>
      </w:r>
    </w:p>
    <w:p w14:paraId="648022FF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2CB7B69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34A3EC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"Was soll ich nur tun? Ich habe Angst…"</w:t>
      </w:r>
    </w:p>
    <w:p w14:paraId="0256B3F5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3426DE2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67E5391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"Angst die falsche Entscheidung zu treffen…"</w:t>
      </w:r>
    </w:p>
    <w:p w14:paraId="2758B1B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0A5F992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A640BD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"Wieso musste es so weit kommen? Vielleicht wäre es besser gewesen, wenn ich nie von allem erfahren hätte und glücklich gewesen wäre…"</w:t>
      </w:r>
    </w:p>
    <w:p w14:paraId="7B26FA9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1694C21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5F9A417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"Einfach nur glücklich…"</w:t>
      </w:r>
    </w:p>
    <w:p w14:paraId="3BCE43E7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30FCE4E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06A7AE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"Soll ich Chesis retten oder versuchen alle Menschen zu retten?"</w:t>
      </w:r>
    </w:p>
    <w:p w14:paraId="4FFAA1D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D1FF42C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DE71CD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"Gibt es die Bombe oder nicht?"</w:t>
      </w:r>
    </w:p>
    <w:p w14:paraId="164B452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60A95843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5BABF3C8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"Und wie viel Zeit habe ich noch?"</w:t>
      </w:r>
    </w:p>
    <w:p w14:paraId="6EB419A5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E48AE8E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lastRenderedPageBreak/>
        <w:t># Endsequenz</w:t>
      </w:r>
    </w:p>
    <w:p w14:paraId="155D285F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31E2937D" w14:textId="77777777" w:rsidR="00961EFC" w:rsidRDefault="00961EFC" w:rsidP="00961EFC">
      <w:pPr>
        <w:pStyle w:val="Dialog"/>
        <w:spacing w:before="0"/>
        <w:ind w:left="0"/>
        <w:rPr>
          <w:b/>
          <w:color w:val="6FAC47"/>
          <w:sz w:val="22"/>
          <w:szCs w:val="22"/>
        </w:rPr>
      </w:pPr>
      <w:r>
        <w:rPr>
          <w:b/>
          <w:color w:val="6FAC47"/>
          <w:sz w:val="22"/>
          <w:szCs w:val="22"/>
        </w:rPr>
        <w:t xml:space="preserve">Ende </w:t>
      </w:r>
      <w:r w:rsidRPr="006D52FB">
        <w:rPr>
          <w:b/>
          <w:color w:val="6FAC47"/>
          <w:sz w:val="22"/>
          <w:szCs w:val="22"/>
        </w:rPr>
        <w:t>entscheidung3</w:t>
      </w:r>
      <w:r>
        <w:rPr>
          <w:b/>
          <w:color w:val="6FAC47"/>
          <w:sz w:val="22"/>
          <w:szCs w:val="22"/>
        </w:rPr>
        <w:t>2</w:t>
      </w:r>
      <w:r w:rsidRPr="006D52FB">
        <w:rPr>
          <w:b/>
          <w:color w:val="6FAC47"/>
          <w:sz w:val="22"/>
          <w:szCs w:val="22"/>
        </w:rPr>
        <w:t>.1</w:t>
      </w:r>
    </w:p>
    <w:p w14:paraId="5C40E71E" w14:textId="77777777" w:rsidR="00961EFC" w:rsidRDefault="00961EFC" w:rsidP="00961EFC">
      <w:pPr>
        <w:pStyle w:val="Dialog"/>
        <w:spacing w:before="0"/>
        <w:ind w:left="0"/>
        <w:rPr>
          <w:iCs/>
          <w:sz w:val="22"/>
          <w:szCs w:val="22"/>
        </w:rPr>
      </w:pPr>
    </w:p>
    <w:p w14:paraId="40EF5964" w14:textId="77777777" w:rsidR="00961EFC" w:rsidRDefault="00961EFC" w:rsidP="00961EFC">
      <w:pPr>
        <w:pStyle w:val="Dialog"/>
        <w:spacing w:before="0"/>
        <w:ind w:left="0"/>
        <w:rPr>
          <w:b/>
          <w:bCs/>
          <w:color w:val="BF8F00" w:themeColor="accent4" w:themeShade="BF"/>
          <w:sz w:val="22"/>
          <w:szCs w:val="22"/>
        </w:rPr>
      </w:pPr>
      <w:r w:rsidRPr="00533D5C">
        <w:rPr>
          <w:b/>
          <w:bCs/>
          <w:color w:val="BF8F00" w:themeColor="accent4" w:themeShade="BF"/>
          <w:sz w:val="22"/>
          <w:szCs w:val="22"/>
        </w:rPr>
        <w:t>entscheidung 32.2</w:t>
      </w:r>
    </w:p>
    <w:p w14:paraId="394535F5" w14:textId="77777777" w:rsidR="00961EFC" w:rsidRDefault="00961EFC" w:rsidP="00961EFC"/>
    <w:p w14:paraId="2F33CFAC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1B2C0E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"Ich suche besser wo anders nach ihr. In ihrer Mittagspause ist sie bestimmt nicht dort."</w:t>
      </w:r>
    </w:p>
    <w:p w14:paraId="719EC8A3" w14:textId="77777777" w:rsidR="00961EFC" w:rsidRDefault="00961EFC" w:rsidP="00961EFC"/>
    <w:p w14:paraId="7383FEF0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9D8226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"Aber wo soll ich nach ihr suchen? Ich weiß, dass sie normalerweise ihre Zeit nicht in der Mensa mit den anderen verbringt."</w:t>
      </w:r>
    </w:p>
    <w:p w14:paraId="63AD25A1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4898BA0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BBE2F7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"Wo könnte sie sonst sein?"</w:t>
      </w:r>
    </w:p>
    <w:p w14:paraId="3A2F1CB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C6CFBA2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BFE525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"Verdammt… was soll ich nur tun?"</w:t>
      </w:r>
    </w:p>
    <w:p w14:paraId="26A8A673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2F064605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EB90928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lastRenderedPageBreak/>
        <w:t>"Era darf nicht gefährdet sein, wenn die Bombe da ist und in die Luft geht…"</w:t>
      </w:r>
    </w:p>
    <w:p w14:paraId="3BA1071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B9ADD98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F33E5EF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"Es darf kein Risiko bestehen!"</w:t>
      </w:r>
    </w:p>
    <w:p w14:paraId="3508FA3C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3474A5BE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A072A9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"Aber wo nur?"</w:t>
      </w:r>
    </w:p>
    <w:p w14:paraId="7FFA928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4AD49951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590A8287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"Wo ist sie nur?"</w:t>
      </w:r>
    </w:p>
    <w:p w14:paraId="033E678A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scene shop_1</w:t>
      </w:r>
    </w:p>
    <w:p w14:paraId="0C16BB3B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5F196C59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D5E7FB7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"Wo ist sie nur?"</w:t>
      </w:r>
    </w:p>
    <w:p w14:paraId="5D5687E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BA80BC5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lang w:val="en-US"/>
        </w:rPr>
        <w:t>show zelos normal</w:t>
      </w:r>
    </w:p>
    <w:p w14:paraId="58D86B84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01A196D3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highlight w:val="green"/>
          <w:lang w:val="en-US"/>
        </w:rPr>
        <w:t>"Zelos"</w:t>
      </w:r>
      <w:r w:rsidRPr="00961EFC">
        <w:rPr>
          <w:rFonts w:ascii="Courier New" w:eastAsia="Times New Roman" w:hAnsi="Courier New" w:cs="Courier New"/>
          <w:iCs/>
          <w:lang w:val="en-US"/>
        </w:rPr>
        <w:t xml:space="preserve"> "Atropos?"</w:t>
      </w:r>
    </w:p>
    <w:p w14:paraId="2F23D766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0D0B271F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lang w:val="en-US"/>
        </w:rPr>
        <w:t>scene shop_2</w:t>
      </w:r>
    </w:p>
    <w:p w14:paraId="7FE87EAD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1550B410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lastRenderedPageBreak/>
        <w:t># Atropos Gedanken</w:t>
      </w:r>
    </w:p>
    <w:p w14:paraId="541899C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"Wo ist sie nur?"</w:t>
      </w:r>
    </w:p>
    <w:p w14:paraId="4ECFA06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E49BC6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47351D">
        <w:rPr>
          <w:rFonts w:ascii="Courier New" w:eastAsia="Times New Roman" w:hAnsi="Courier New" w:cs="Courier New"/>
          <w:iCs/>
          <w:highlight w:val="blue"/>
        </w:rPr>
        <w:t>"Chesis"</w:t>
      </w:r>
      <w:r>
        <w:rPr>
          <w:rFonts w:ascii="Courier New" w:eastAsia="Times New Roman" w:hAnsi="Courier New" w:cs="Courier New"/>
          <w:iCs/>
        </w:rPr>
        <w:t xml:space="preserve"> "Atropos?"</w:t>
      </w:r>
    </w:p>
    <w:p w14:paraId="3DCE8B19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37BB0E55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scene shop_1</w:t>
      </w:r>
    </w:p>
    <w:p w14:paraId="1E219AF6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0A429F2B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8E0F94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"Wo ist sie nur?"</w:t>
      </w:r>
    </w:p>
    <w:p w14:paraId="29C71B2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668F677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3C40A8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"Wo ist sie nur?"</w:t>
      </w:r>
    </w:p>
    <w:p w14:paraId="62D4819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D7D09BA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0EAE61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"Das darf doch nicht wahr sein…"</w:t>
      </w:r>
    </w:p>
    <w:p w14:paraId="1E889DD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A1C63D9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scene hall</w:t>
      </w:r>
    </w:p>
    <w:p w14:paraId="2E2F69C1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6BF8D692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444C877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"Ich muss sie finden…"</w:t>
      </w:r>
    </w:p>
    <w:p w14:paraId="46F6A857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FA4FAF3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lastRenderedPageBreak/>
        <w:t># Atropos Gedanken</w:t>
      </w:r>
    </w:p>
    <w:p w14:paraId="773C4B5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"Ich muss sie retten…"</w:t>
      </w:r>
    </w:p>
    <w:p w14:paraId="5F2232D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E049EBF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524AD3E9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"Die Zeit verrinnt zwischen meinen Fingern… wie viel habe ich wohl noch?"</w:t>
      </w:r>
    </w:p>
    <w:p w14:paraId="1BB0794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C292DEC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32D3991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"Wie viel Zeit bleibt mir noch?"</w:t>
      </w:r>
    </w:p>
    <w:p w14:paraId="7AA5DA5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47B5BED4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22669DA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"Tage? Stunden? Minuten? Sekunden? Verdammt…"</w:t>
      </w:r>
    </w:p>
    <w:p w14:paraId="55BB43A5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C1EF653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1ADC786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"Das Labor..."</w:t>
      </w:r>
    </w:p>
    <w:p w14:paraId="17043F1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8F450BC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6FCA02CD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"Vielleicht ist sie ja doch dort?"</w:t>
      </w:r>
    </w:p>
    <w:p w14:paraId="33DA6FC1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DFE0D90" w14:textId="77777777" w:rsidR="00961EFC" w:rsidRPr="005B05F6" w:rsidRDefault="00961EFC" w:rsidP="00961EFC">
      <w:pPr>
        <w:pStyle w:val="Dialog"/>
        <w:rPr>
          <w:iCs/>
          <w:sz w:val="22"/>
          <w:szCs w:val="22"/>
        </w:rPr>
      </w:pPr>
      <w:r>
        <w:rPr>
          <w:iCs/>
          <w:sz w:val="22"/>
          <w:szCs w:val="22"/>
          <w:highlight w:val="yellow"/>
        </w:rPr>
        <w:t># Atropos Gedanken</w:t>
      </w:r>
    </w:p>
    <w:p w14:paraId="765B2DF8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"Ich muss mich beeilen…"</w:t>
      </w:r>
    </w:p>
    <w:p w14:paraId="22FF691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B6EB99F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lang w:val="en-US"/>
        </w:rPr>
        <w:t>scene lab</w:t>
      </w:r>
    </w:p>
    <w:p w14:paraId="21D3D9B0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5752EF01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highlight w:val="yellow"/>
          <w:lang w:val="en-US"/>
        </w:rPr>
        <w:t>"Atropos"</w:t>
      </w:r>
      <w:r w:rsidRPr="00961EFC">
        <w:rPr>
          <w:rFonts w:ascii="Courier New" w:eastAsia="Times New Roman" w:hAnsi="Courier New" w:cs="Courier New"/>
          <w:iCs/>
          <w:lang w:val="en-US"/>
        </w:rPr>
        <w:t xml:space="preserve"> "Era?"</w:t>
      </w:r>
    </w:p>
    <w:p w14:paraId="23A7F0CD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7CCDB07A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lang w:val="en-US"/>
        </w:rPr>
        <w:t>show era normal</w:t>
      </w:r>
    </w:p>
    <w:p w14:paraId="79F82783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4010BBB5" w14:textId="157C71C0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(50.12) </w:t>
      </w:r>
      <w:r w:rsidR="00020D84" w:rsidRPr="00600BCA">
        <w:rPr>
          <w:iCs/>
        </w:rPr>
        <w:t xml:space="preserve">  </w:t>
      </w:r>
      <w:r w:rsidR="00020D84" w:rsidRPr="00F02CD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"Atropos?"</w:t>
      </w:r>
    </w:p>
    <w:p w14:paraId="5CFDF6FA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5F8C81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"Du bist hier…"</w:t>
      </w:r>
    </w:p>
    <w:p w14:paraId="041FCF3B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35DAD80" w14:textId="2EF068BA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(50.13)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"Ahhh… Du umarmst mich? Wie…? W-Warum?"</w:t>
      </w:r>
    </w:p>
    <w:p w14:paraId="4BD5E1A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673E17C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"Ich habe dich überall gesucht… ich dachte du wärst bereits in der Mittagspause…"</w:t>
      </w:r>
    </w:p>
    <w:p w14:paraId="54225CBF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454CDB1C" w14:textId="09EF04FA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(50.14)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"Ich musste noch meinen Bericht fertig machen… ich… ich wollte gerade gehen."</w:t>
      </w:r>
    </w:p>
    <w:p w14:paraId="307EA534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0594822D" w14:textId="2F6D614A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(50.15) </w:t>
      </w:r>
      <w:r w:rsidR="00020D84" w:rsidRPr="00600BCA">
        <w:rPr>
          <w:iCs/>
        </w:rPr>
        <w:t xml:space="preserve">  </w:t>
      </w:r>
      <w:r w:rsidR="00020D84" w:rsidRPr="00F02CD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"W-Warum? Möchtest du mitkommen?"</w:t>
      </w:r>
    </w:p>
    <w:p w14:paraId="2D52BA5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9C4363C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highlight w:val="yellow"/>
          <w:lang w:val="en-US"/>
        </w:rPr>
        <w:t>"Atropos"</w:t>
      </w:r>
      <w:r w:rsidRPr="00961EFC">
        <w:rPr>
          <w:rFonts w:ascii="Courier New" w:eastAsia="Times New Roman" w:hAnsi="Courier New" w:cs="Courier New"/>
          <w:iCs/>
          <w:lang w:val="en-US"/>
        </w:rPr>
        <w:t xml:space="preserve"> "Geh!"</w:t>
      </w:r>
    </w:p>
    <w:p w14:paraId="57617B54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51C5360F" w14:textId="0566D990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highlight w:val="green"/>
          <w:lang w:val="en-US"/>
        </w:rPr>
        <w:t>"Era"</w:t>
      </w:r>
      <w:r w:rsidR="00020D84" w:rsidRPr="00F02CD4">
        <w:rPr>
          <w:iCs/>
          <w:lang w:val="en-US"/>
        </w:rPr>
        <w:t xml:space="preserve">(50.15)   </w:t>
      </w:r>
      <w:r w:rsidR="00020D84" w:rsidRPr="00961EFC">
        <w:rPr>
          <w:rFonts w:ascii="Courier New" w:eastAsia="Times New Roman" w:hAnsi="Courier New" w:cs="Courier New"/>
          <w:iCs/>
          <w:lang w:val="en-US"/>
        </w:rPr>
        <w:t xml:space="preserve"> </w:t>
      </w:r>
      <w:r w:rsidRPr="00961EFC">
        <w:rPr>
          <w:rFonts w:ascii="Courier New" w:eastAsia="Times New Roman" w:hAnsi="Courier New" w:cs="Courier New"/>
          <w:iCs/>
          <w:lang w:val="en-US"/>
        </w:rPr>
        <w:t xml:space="preserve"> "W-Was?"</w:t>
      </w:r>
    </w:p>
    <w:p w14:paraId="15B7B08C" w14:textId="77777777" w:rsidR="00961EFC" w:rsidRP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42FCAF32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"Du musst gehen. Verlasse Aither! Sofort!"</w:t>
      </w:r>
    </w:p>
    <w:p w14:paraId="72D9DDD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B1F6DCC" w14:textId="201B6330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(50.16) </w:t>
      </w:r>
      <w:r w:rsidR="00020D84" w:rsidRPr="00600BCA">
        <w:rPr>
          <w:iCs/>
        </w:rPr>
        <w:t xml:space="preserve">  </w:t>
      </w:r>
      <w:r w:rsidR="00020D84" w:rsidRPr="00F02CD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"W-Warum? Was… was ist los?"</w:t>
      </w:r>
    </w:p>
    <w:p w14:paraId="6FC4010D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4D6936AC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"Ich kann es dir nicht erklären. Aber bitte… bitte vertraue mir!"</w:t>
      </w:r>
    </w:p>
    <w:p w14:paraId="5863548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5ADA18A" w14:textId="30664B58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(50.17)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"Ist alles in Ordnung?"</w:t>
      </w:r>
    </w:p>
    <w:p w14:paraId="211B32A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B740751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"Nein! Das ist ja das Problem… bitte Era… bitte verlass das Gebäude…"</w:t>
      </w:r>
    </w:p>
    <w:p w14:paraId="1D497A8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6EF620B" w14:textId="4A11B11B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(50.18)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"Okay… okay… ja… alles, was dich glücklich macht."</w:t>
      </w:r>
    </w:p>
    <w:p w14:paraId="48910C4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F90AFD2" w14:textId="3AF786D5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(50.19)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"Das macht auch mich glücklich…"</w:t>
      </w:r>
    </w:p>
    <w:p w14:paraId="6CB5F5AF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</w:p>
    <w:p w14:paraId="1B9F3815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lang w:val="en-US"/>
        </w:rPr>
        <w:t>scene hall</w:t>
      </w:r>
    </w:p>
    <w:p w14:paraId="46373AB2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  <w:r w:rsidRPr="00961EFC">
        <w:rPr>
          <w:rFonts w:ascii="Courier New" w:eastAsia="Times New Roman" w:hAnsi="Courier New" w:cs="Courier New"/>
          <w:iCs/>
          <w:lang w:val="en-US"/>
        </w:rPr>
        <w:t>show era normal</w:t>
      </w:r>
    </w:p>
    <w:p w14:paraId="4FD399ED" w14:textId="77777777" w:rsidR="00961EFC" w:rsidRP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  <w:lang w:val="en-US"/>
        </w:rPr>
      </w:pPr>
    </w:p>
    <w:p w14:paraId="03C4FC15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961EFC">
        <w:rPr>
          <w:rFonts w:ascii="Courier New" w:eastAsia="Times New Roman" w:hAnsi="Courier New" w:cs="Courier New"/>
          <w:iCs/>
          <w:highlight w:val="yellow"/>
          <w:lang w:val="en-US"/>
        </w:rPr>
        <w:t>"Atropos"</w:t>
      </w:r>
      <w:r w:rsidRPr="00961EFC">
        <w:rPr>
          <w:rFonts w:ascii="Courier New" w:eastAsia="Times New Roman" w:hAnsi="Courier New" w:cs="Courier New"/>
          <w:iCs/>
          <w:lang w:val="en-US"/>
        </w:rPr>
        <w:t xml:space="preserve"> "Los! </w:t>
      </w:r>
      <w:r>
        <w:rPr>
          <w:rFonts w:ascii="Courier New" w:eastAsia="Times New Roman" w:hAnsi="Courier New" w:cs="Courier New"/>
          <w:iCs/>
        </w:rPr>
        <w:t>Renn!"</w:t>
      </w:r>
    </w:p>
    <w:p w14:paraId="37076315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3170F1F9" w14:textId="3DEA9EE0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(50.20)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"Also dann… wir sehen uns morgen, ja?"</w:t>
      </w:r>
    </w:p>
    <w:p w14:paraId="54FFB30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7083D7A6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"Bis morgen. Und Era?"</w:t>
      </w:r>
    </w:p>
    <w:p w14:paraId="0CF4FFC8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2E055487" w14:textId="621DDF89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(50.21)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"Hmm?"</w:t>
      </w:r>
    </w:p>
    <w:p w14:paraId="1D8893B7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1B9790B3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"Danke."</w:t>
      </w:r>
    </w:p>
    <w:p w14:paraId="2096E5DE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7FD2A06" w14:textId="1D6A0B2B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>
        <w:rPr>
          <w:rFonts w:ascii="Courier New" w:eastAsia="Times New Roman" w:hAnsi="Courier New" w:cs="Courier New"/>
          <w:iCs/>
          <w:highlight w:val="green"/>
        </w:rPr>
        <w:t>Era</w:t>
      </w:r>
      <w:r w:rsidRPr="001C602D">
        <w:rPr>
          <w:rFonts w:ascii="Courier New" w:eastAsia="Times New Roman" w:hAnsi="Courier New" w:cs="Courier New"/>
          <w:iCs/>
          <w:highlight w:val="green"/>
        </w:rPr>
        <w:t>"</w:t>
      </w:r>
      <w:r w:rsidR="00020D84">
        <w:rPr>
          <w:iCs/>
        </w:rPr>
        <w:t xml:space="preserve">(50.22) </w:t>
      </w:r>
      <w:r w:rsidR="00020D84" w:rsidRPr="00600BCA">
        <w:rPr>
          <w:iCs/>
        </w:rPr>
        <w:t xml:space="preserve">  </w:t>
      </w:r>
      <w:r w:rsidR="00020D84" w:rsidRPr="00020D84">
        <w:rPr>
          <w:rFonts w:ascii="Courier New" w:eastAsia="Times New Roman" w:hAnsi="Courier New" w:cs="Courier New"/>
          <w:iCs/>
        </w:rPr>
        <w:t xml:space="preserve"> </w:t>
      </w:r>
      <w:r>
        <w:rPr>
          <w:rFonts w:ascii="Courier New" w:eastAsia="Times New Roman" w:hAnsi="Courier New" w:cs="Courier New"/>
          <w:iCs/>
        </w:rPr>
        <w:t xml:space="preserve"> "Für was?"</w:t>
      </w:r>
    </w:p>
    <w:p w14:paraId="264200BF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4D236DB0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  <w:r w:rsidRPr="001C7C73">
        <w:rPr>
          <w:rFonts w:ascii="Courier New" w:eastAsia="Times New Roman" w:hAnsi="Courier New" w:cs="Courier New"/>
          <w:iCs/>
          <w:highlight w:val="yellow"/>
        </w:rPr>
        <w:t>"Atropos"</w:t>
      </w:r>
      <w:r>
        <w:rPr>
          <w:rFonts w:ascii="Courier New" w:eastAsia="Times New Roman" w:hAnsi="Courier New" w:cs="Courier New"/>
          <w:iCs/>
        </w:rPr>
        <w:t xml:space="preserve"> "Für alles."</w:t>
      </w:r>
    </w:p>
    <w:p w14:paraId="6333CBA8" w14:textId="77777777" w:rsidR="00961EFC" w:rsidRDefault="00961EFC" w:rsidP="00961EFC">
      <w:pPr>
        <w:spacing w:beforeAutospacing="1" w:after="100" w:afterAutospacing="1" w:line="240" w:lineRule="auto"/>
        <w:ind w:left="1440" w:right="1080"/>
        <w:textAlignment w:val="baseline"/>
        <w:rPr>
          <w:rFonts w:ascii="Courier New" w:eastAsia="Times New Roman" w:hAnsi="Courier New" w:cs="Courier New"/>
          <w:iCs/>
        </w:rPr>
      </w:pPr>
    </w:p>
    <w:p w14:paraId="5518DA40" w14:textId="77777777" w:rsidR="00961EFC" w:rsidRDefault="00961EFC" w:rsidP="00961EFC">
      <w:pPr>
        <w:spacing w:beforeAutospacing="1" w:after="100" w:afterAutospacing="1" w:line="240" w:lineRule="auto"/>
        <w:ind w:right="1080"/>
        <w:textAlignment w:val="baseline"/>
        <w:rPr>
          <w:rFonts w:ascii="Courier New" w:eastAsia="Times New Roman" w:hAnsi="Courier New" w:cs="Courier New"/>
          <w:iCs/>
        </w:rPr>
      </w:pPr>
      <w:r>
        <w:rPr>
          <w:rFonts w:ascii="Courier New" w:eastAsia="Times New Roman" w:hAnsi="Courier New" w:cs="Courier New"/>
          <w:iCs/>
        </w:rPr>
        <w:t># Endsequenz</w:t>
      </w:r>
    </w:p>
    <w:p w14:paraId="3579AA82" w14:textId="77777777" w:rsidR="00961EFC" w:rsidRDefault="00961EFC" w:rsidP="00961EFC">
      <w:pPr>
        <w:pStyle w:val="Dialog"/>
        <w:spacing w:before="0"/>
        <w:ind w:left="0"/>
        <w:rPr>
          <w:b/>
          <w:bCs/>
          <w:color w:val="BF8F00" w:themeColor="accent4" w:themeShade="BF"/>
          <w:sz w:val="22"/>
          <w:szCs w:val="22"/>
        </w:rPr>
      </w:pPr>
      <w:r>
        <w:rPr>
          <w:b/>
          <w:bCs/>
          <w:color w:val="BF8F00" w:themeColor="accent4" w:themeShade="BF"/>
          <w:sz w:val="22"/>
          <w:szCs w:val="22"/>
        </w:rPr>
        <w:t xml:space="preserve">Ende </w:t>
      </w:r>
      <w:r w:rsidRPr="00533D5C">
        <w:rPr>
          <w:b/>
          <w:bCs/>
          <w:color w:val="BF8F00" w:themeColor="accent4" w:themeShade="BF"/>
          <w:sz w:val="22"/>
          <w:szCs w:val="22"/>
        </w:rPr>
        <w:t>entscheidung 32.2</w:t>
      </w:r>
    </w:p>
    <w:p w14:paraId="178F0E3A" w14:textId="77777777" w:rsidR="00961EFC" w:rsidRDefault="00961EFC" w:rsidP="00961EFC"/>
    <w:p w14:paraId="0B54CB2B" w14:textId="77777777" w:rsidR="00961EFC" w:rsidRDefault="00961EFC" w:rsidP="00724DC5"/>
    <w:sectPr w:rsidR="00961EF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Simon Marx" w:date="2020-08-04T10:34:00Z" w:initials="SM">
    <w:p w14:paraId="6621881B" w14:textId="77777777" w:rsidR="00961EFC" w:rsidRPr="00AF3E88" w:rsidRDefault="00961EFC" w:rsidP="00961EFC">
      <w:r w:rsidRPr="00AF3E88">
        <w:t>Wie wärs mit "höchste Ziel des Individuums und der Gesellschaft im gesamten ist!"?</w:t>
      </w:r>
      <w:r>
        <w:annotationRef/>
      </w:r>
    </w:p>
  </w:comment>
  <w:comment w:id="10" w:author="Simon Marx" w:date="2020-08-04T10:34:00Z" w:initials="SM">
    <w:p w14:paraId="2F6F6720" w14:textId="77777777" w:rsidR="00961EFC" w:rsidRPr="00AF3E88" w:rsidRDefault="00961EFC" w:rsidP="00961EFC">
      <w:r w:rsidRPr="00AF3E88">
        <w:t>Wie wärs mit "höchste Ziel des Individuums und der Gesellschaft im gesamten ist!"?</w:t>
      </w:r>
      <w:r>
        <w:annotationRef/>
      </w:r>
    </w:p>
  </w:comment>
  <w:comment w:id="12" w:author="Simon Marx" w:date="2020-08-04T10:34:00Z" w:initials="SM">
    <w:p w14:paraId="5FD3FF01" w14:textId="77777777" w:rsidR="00961EFC" w:rsidRPr="00AF3E88" w:rsidRDefault="00961EFC" w:rsidP="00961EFC">
      <w:r w:rsidRPr="00AF3E88">
        <w:t>Wie wärs mit "höchste Ziel des Individuums und der Gesellschaft im gesamten ist!"?</w:t>
      </w:r>
      <w:r>
        <w:annotationRef/>
      </w:r>
    </w:p>
  </w:comment>
  <w:comment w:id="14" w:author="Simon Marx" w:date="2020-08-04T10:34:00Z" w:initials="SM">
    <w:p w14:paraId="62EAB509" w14:textId="77777777" w:rsidR="00961EFC" w:rsidRPr="00AF3E88" w:rsidRDefault="00961EFC" w:rsidP="00961EFC">
      <w:r w:rsidRPr="00AF3E88">
        <w:t>Wie wärs mit "höchste Ziel des Individuums und der Gesellschaft im gesamten ist!"?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21881B" w15:done="1"/>
  <w15:commentEx w15:paraId="2F6F6720" w15:done="1"/>
  <w15:commentEx w15:paraId="5FD3FF01" w15:done="1"/>
  <w15:commentEx w15:paraId="62EAB509" w15:done="1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93041" w14:textId="77777777" w:rsidR="004C06C5" w:rsidRDefault="004C06C5" w:rsidP="0027335E">
      <w:pPr>
        <w:spacing w:after="0" w:line="240" w:lineRule="auto"/>
      </w:pPr>
      <w:r>
        <w:separator/>
      </w:r>
    </w:p>
  </w:endnote>
  <w:endnote w:type="continuationSeparator" w:id="0">
    <w:p w14:paraId="5594C1F9" w14:textId="77777777" w:rsidR="004C06C5" w:rsidRDefault="004C06C5" w:rsidP="0027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70547" w14:textId="349C1391" w:rsidR="00961EFC" w:rsidRDefault="00961EFC">
    <w:pPr>
      <w:pStyle w:val="Fuzeile"/>
    </w:pPr>
    <w:r>
      <w:t>Dialoge Era (Sara) Aufnahmen 18.08.20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5BEE0" w14:textId="77777777" w:rsidR="004C06C5" w:rsidRDefault="004C06C5" w:rsidP="0027335E">
      <w:pPr>
        <w:spacing w:after="0" w:line="240" w:lineRule="auto"/>
      </w:pPr>
      <w:r>
        <w:separator/>
      </w:r>
    </w:p>
  </w:footnote>
  <w:footnote w:type="continuationSeparator" w:id="0">
    <w:p w14:paraId="5307856E" w14:textId="77777777" w:rsidR="004C06C5" w:rsidRDefault="004C06C5" w:rsidP="0027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BEBB0" w14:textId="20558A2E" w:rsidR="00961EFC" w:rsidRPr="0027335E" w:rsidRDefault="00961EFC">
    <w:pPr>
      <w:pStyle w:val="Kopfzeile"/>
      <w:rPr>
        <w:b/>
        <w:bCs/>
      </w:rPr>
    </w:pPr>
    <w:r w:rsidRPr="0027335E">
      <w:rPr>
        <w:b/>
        <w:bCs/>
      </w:rPr>
      <w:t xml:space="preserve">Dialoge Aufnahmen </w:t>
    </w:r>
    <w:r>
      <w:rPr>
        <w:b/>
        <w:bCs/>
      </w:rPr>
      <w:t xml:space="preserve">Era </w:t>
    </w:r>
    <w:r w:rsidRPr="0027335E">
      <w:rPr>
        <w:b/>
        <w:bCs/>
      </w:rPr>
      <w:t>(</w:t>
    </w:r>
    <w:r w:rsidR="00B14C3C">
      <w:rPr>
        <w:b/>
        <w:bCs/>
      </w:rPr>
      <w:t>Sara</w:t>
    </w:r>
    <w:r w:rsidRPr="0027335E">
      <w:rPr>
        <w:b/>
        <w:bCs/>
      </w:rPr>
      <w:t>) 1</w:t>
    </w:r>
    <w:r>
      <w:rPr>
        <w:b/>
        <w:bCs/>
      </w:rPr>
      <w:t>8</w:t>
    </w:r>
    <w:r w:rsidRPr="0027335E">
      <w:rPr>
        <w:b/>
        <w:bCs/>
      </w:rPr>
      <w:t>.08.20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A80"/>
    <w:multiLevelType w:val="hybridMultilevel"/>
    <w:tmpl w:val="8FFC4A9C"/>
    <w:lvl w:ilvl="0" w:tplc="DC02B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C10A87"/>
    <w:multiLevelType w:val="hybridMultilevel"/>
    <w:tmpl w:val="D9789340"/>
    <w:lvl w:ilvl="0" w:tplc="E7987916">
      <w:start w:val="1"/>
      <w:numFmt w:val="decimal"/>
      <w:lvlText w:val="%1)"/>
      <w:lvlJc w:val="left"/>
      <w:pPr>
        <w:ind w:left="184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mon Marx">
    <w15:presenceInfo w15:providerId="AD" w15:userId="S::simarx@stud.mediadesign.de::f9b87dde-7df8-48c9-8b66-248fa169ec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5E"/>
    <w:rsid w:val="00020D84"/>
    <w:rsid w:val="0027335E"/>
    <w:rsid w:val="003843DB"/>
    <w:rsid w:val="003C1CA4"/>
    <w:rsid w:val="004C06C5"/>
    <w:rsid w:val="00632282"/>
    <w:rsid w:val="00635D2B"/>
    <w:rsid w:val="00666291"/>
    <w:rsid w:val="00673A5A"/>
    <w:rsid w:val="00724DC5"/>
    <w:rsid w:val="008642AB"/>
    <w:rsid w:val="00961EFC"/>
    <w:rsid w:val="00A5025D"/>
    <w:rsid w:val="00B14C3C"/>
    <w:rsid w:val="00CB179E"/>
    <w:rsid w:val="00CE6430"/>
    <w:rsid w:val="00CF5300"/>
    <w:rsid w:val="00EA7AF0"/>
    <w:rsid w:val="00F0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7A22"/>
  <w15:chartTrackingRefBased/>
  <w15:docId w15:val="{3D891034-827B-4272-8808-2909AF54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32282"/>
  </w:style>
  <w:style w:type="paragraph" w:styleId="berschrift1">
    <w:name w:val="heading 1"/>
    <w:basedOn w:val="Standard"/>
    <w:next w:val="Standard"/>
    <w:link w:val="berschrift1Zchn"/>
    <w:uiPriority w:val="9"/>
    <w:qFormat/>
    <w:rsid w:val="0027335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228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2282"/>
    <w:pPr>
      <w:pBdr>
        <w:top w:val="single" w:sz="6" w:space="2" w:color="5B9BD5" w:themeColor="accent1"/>
      </w:pBdr>
      <w:spacing w:before="300" w:after="0" w:line="276" w:lineRule="auto"/>
      <w:outlineLvl w:val="2"/>
    </w:pPr>
    <w:rPr>
      <w:rFonts w:eastAsiaTheme="minorEastAsia"/>
      <w:caps/>
      <w:color w:val="1F4D78" w:themeColor="accent1" w:themeShade="7F"/>
      <w:spacing w:val="15"/>
      <w:sz w:val="20"/>
      <w:szCs w:val="20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2282"/>
    <w:pPr>
      <w:pBdr>
        <w:top w:val="dotted" w:sz="6" w:space="2" w:color="5B9BD5" w:themeColor="accent1"/>
      </w:pBdr>
      <w:spacing w:before="200" w:after="0" w:line="276" w:lineRule="auto"/>
      <w:outlineLvl w:val="3"/>
    </w:pPr>
    <w:rPr>
      <w:rFonts w:eastAsiaTheme="minorEastAsia"/>
      <w:caps/>
      <w:color w:val="2E74B5" w:themeColor="accent1" w:themeShade="BF"/>
      <w:spacing w:val="10"/>
      <w:sz w:val="20"/>
      <w:szCs w:val="20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2282"/>
    <w:pPr>
      <w:pBdr>
        <w:bottom w:val="single" w:sz="6" w:space="1" w:color="5B9BD5" w:themeColor="accent1"/>
      </w:pBdr>
      <w:spacing w:before="200" w:after="0" w:line="276" w:lineRule="auto"/>
      <w:outlineLvl w:val="4"/>
    </w:pPr>
    <w:rPr>
      <w:rFonts w:eastAsiaTheme="minorEastAsia"/>
      <w:caps/>
      <w:color w:val="2E74B5" w:themeColor="accent1" w:themeShade="BF"/>
      <w:spacing w:val="10"/>
      <w:sz w:val="20"/>
      <w:szCs w:val="20"/>
      <w:lang w:val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2282"/>
    <w:pPr>
      <w:pBdr>
        <w:bottom w:val="dotted" w:sz="6" w:space="1" w:color="5B9BD5" w:themeColor="accent1"/>
      </w:pBdr>
      <w:spacing w:before="200" w:after="0" w:line="276" w:lineRule="auto"/>
      <w:outlineLvl w:val="5"/>
    </w:pPr>
    <w:rPr>
      <w:rFonts w:eastAsiaTheme="minorEastAsia"/>
      <w:caps/>
      <w:color w:val="2E74B5" w:themeColor="accent1" w:themeShade="BF"/>
      <w:spacing w:val="10"/>
      <w:sz w:val="20"/>
      <w:szCs w:val="20"/>
      <w:lang w:val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2282"/>
    <w:pPr>
      <w:spacing w:before="200" w:after="0" w:line="276" w:lineRule="auto"/>
      <w:outlineLvl w:val="6"/>
    </w:pPr>
    <w:rPr>
      <w:rFonts w:eastAsiaTheme="minorEastAsia"/>
      <w:caps/>
      <w:color w:val="2E74B5" w:themeColor="accent1" w:themeShade="BF"/>
      <w:spacing w:val="10"/>
      <w:sz w:val="20"/>
      <w:szCs w:val="20"/>
      <w:lang w:val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2282"/>
    <w:pPr>
      <w:spacing w:before="200" w:after="0" w:line="276" w:lineRule="auto"/>
      <w:outlineLvl w:val="7"/>
    </w:pPr>
    <w:rPr>
      <w:rFonts w:eastAsiaTheme="minorEastAsia"/>
      <w:caps/>
      <w:spacing w:val="10"/>
      <w:sz w:val="18"/>
      <w:szCs w:val="18"/>
      <w:lang w:val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2282"/>
    <w:pPr>
      <w:spacing w:before="200" w:after="0" w:line="276" w:lineRule="auto"/>
      <w:outlineLvl w:val="8"/>
    </w:pPr>
    <w:rPr>
      <w:rFonts w:eastAsiaTheme="minorEastAsia"/>
      <w:i/>
      <w:iCs/>
      <w:caps/>
      <w:spacing w:val="10"/>
      <w:sz w:val="18"/>
      <w:szCs w:val="1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335E"/>
    <w:rPr>
      <w:rFonts w:eastAsiaTheme="minorEastAsia"/>
      <w:caps/>
      <w:color w:val="FFFFFF" w:themeColor="background1"/>
      <w:spacing w:val="15"/>
      <w:shd w:val="clear" w:color="auto" w:fill="5B9BD5" w:themeFill="accent1"/>
      <w:lang w:val="en-US"/>
    </w:rPr>
  </w:style>
  <w:style w:type="paragraph" w:customStyle="1" w:styleId="Dialog">
    <w:name w:val="Dialog"/>
    <w:basedOn w:val="Standard"/>
    <w:next w:val="Standard"/>
    <w:qFormat/>
    <w:rsid w:val="0027335E"/>
    <w:pPr>
      <w:spacing w:before="100" w:after="200" w:line="240" w:lineRule="auto"/>
      <w:ind w:left="1440" w:right="1080"/>
    </w:pPr>
    <w:rPr>
      <w:rFonts w:ascii="Courier New" w:eastAsia="Times New Roman" w:hAnsi="Courier New" w:cs="Courier New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73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335E"/>
  </w:style>
  <w:style w:type="paragraph" w:styleId="Fuzeile">
    <w:name w:val="footer"/>
    <w:basedOn w:val="Standard"/>
    <w:link w:val="FuzeileZchn"/>
    <w:uiPriority w:val="99"/>
    <w:unhideWhenUsed/>
    <w:rsid w:val="00273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33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3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335E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335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33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7335E"/>
    <w:rPr>
      <w:color w:val="0563C1" w:themeColor="hyperlink"/>
      <w:u w:val="single"/>
    </w:rPr>
  </w:style>
  <w:style w:type="character" w:customStyle="1" w:styleId="normaltextrun">
    <w:name w:val="normaltextrun"/>
    <w:basedOn w:val="Absatz-Standardschriftart"/>
    <w:rsid w:val="0027335E"/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2282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2282"/>
    <w:rPr>
      <w:rFonts w:eastAsiaTheme="minorEastAsia"/>
      <w:caps/>
      <w:color w:val="1F4D78" w:themeColor="accent1" w:themeShade="7F"/>
      <w:spacing w:val="15"/>
      <w:sz w:val="20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2282"/>
    <w:rPr>
      <w:rFonts w:eastAsiaTheme="minorEastAsia"/>
      <w:caps/>
      <w:color w:val="2E74B5" w:themeColor="accent1" w:themeShade="BF"/>
      <w:spacing w:val="10"/>
      <w:sz w:val="20"/>
      <w:szCs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2282"/>
    <w:rPr>
      <w:rFonts w:eastAsiaTheme="minorEastAsia"/>
      <w:caps/>
      <w:color w:val="2E74B5" w:themeColor="accent1" w:themeShade="BF"/>
      <w:spacing w:val="10"/>
      <w:sz w:val="20"/>
      <w:szCs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2282"/>
    <w:rPr>
      <w:rFonts w:eastAsiaTheme="minorEastAsia"/>
      <w:caps/>
      <w:color w:val="2E74B5" w:themeColor="accent1" w:themeShade="BF"/>
      <w:spacing w:val="10"/>
      <w:sz w:val="20"/>
      <w:szCs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2282"/>
    <w:rPr>
      <w:rFonts w:eastAsiaTheme="minorEastAsia"/>
      <w:caps/>
      <w:color w:val="2E74B5" w:themeColor="accent1" w:themeShade="BF"/>
      <w:spacing w:val="10"/>
      <w:sz w:val="20"/>
      <w:szCs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2282"/>
    <w:rPr>
      <w:rFonts w:eastAsiaTheme="minorEastAsia"/>
      <w:caps/>
      <w:spacing w:val="10"/>
      <w:sz w:val="18"/>
      <w:szCs w:val="1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2282"/>
    <w:rPr>
      <w:rFonts w:eastAsiaTheme="minorEastAsia"/>
      <w:i/>
      <w:iCs/>
      <w:caps/>
      <w:spacing w:val="10"/>
      <w:sz w:val="18"/>
      <w:szCs w:val="18"/>
      <w:lang w:val="en-US"/>
    </w:rPr>
  </w:style>
  <w:style w:type="paragraph" w:customStyle="1" w:styleId="FIGUR">
    <w:name w:val="FIGUR"/>
    <w:basedOn w:val="Standard"/>
    <w:next w:val="Dialog"/>
    <w:link w:val="FIGUR-Zeichen"/>
    <w:qFormat/>
    <w:rsid w:val="00632282"/>
    <w:pPr>
      <w:keepNext/>
      <w:spacing w:before="100" w:after="200" w:line="240" w:lineRule="auto"/>
      <w:ind w:left="2520" w:right="1080"/>
    </w:pPr>
    <w:rPr>
      <w:rFonts w:ascii="Courier New" w:eastAsia="Times New Roman" w:hAnsi="Courier New" w:cs="Courier New"/>
      <w:caps/>
      <w:color w:val="323E4F" w:themeColor="text2" w:themeShade="BF"/>
      <w:sz w:val="24"/>
      <w:szCs w:val="24"/>
    </w:rPr>
  </w:style>
  <w:style w:type="character" w:customStyle="1" w:styleId="FIGUR-Zeichen">
    <w:name w:val="FIGUR-Zeichen"/>
    <w:basedOn w:val="Absatz-Standardschriftart"/>
    <w:link w:val="FIGUR"/>
    <w:rsid w:val="00632282"/>
    <w:rPr>
      <w:rFonts w:ascii="Courier New" w:eastAsia="Times New Roman" w:hAnsi="Courier New" w:cs="Courier New"/>
      <w:caps/>
      <w:color w:val="323E4F" w:themeColor="text2" w:themeShade="BF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32282"/>
    <w:pPr>
      <w:spacing w:before="100" w:after="200" w:line="276" w:lineRule="auto"/>
    </w:pPr>
    <w:rPr>
      <w:rFonts w:eastAsiaTheme="minorEastAsia"/>
      <w:b/>
      <w:bCs/>
      <w:color w:val="2E74B5" w:themeColor="accent1" w:themeShade="BF"/>
      <w:sz w:val="16"/>
      <w:szCs w:val="16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32282"/>
    <w:pPr>
      <w:spacing w:after="0" w:line="276" w:lineRule="auto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63228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82"/>
    <w:pPr>
      <w:spacing w:after="500" w:line="240" w:lineRule="auto"/>
    </w:pPr>
    <w:rPr>
      <w:rFonts w:eastAsiaTheme="minorEastAsia"/>
      <w:caps/>
      <w:color w:val="595959" w:themeColor="text1" w:themeTint="A6"/>
      <w:spacing w:val="10"/>
      <w:sz w:val="21"/>
      <w:szCs w:val="21"/>
      <w:lang w:val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82"/>
    <w:rPr>
      <w:rFonts w:eastAsiaTheme="minorEastAsia"/>
      <w:caps/>
      <w:color w:val="595959" w:themeColor="text1" w:themeTint="A6"/>
      <w:spacing w:val="10"/>
      <w:sz w:val="21"/>
      <w:szCs w:val="21"/>
      <w:lang w:val="en-US"/>
    </w:rPr>
  </w:style>
  <w:style w:type="character" w:styleId="Fett">
    <w:name w:val="Strong"/>
    <w:uiPriority w:val="22"/>
    <w:qFormat/>
    <w:rsid w:val="00632282"/>
    <w:rPr>
      <w:b/>
      <w:bCs/>
    </w:rPr>
  </w:style>
  <w:style w:type="character" w:styleId="Hervorhebung">
    <w:name w:val="Emphasis"/>
    <w:uiPriority w:val="20"/>
    <w:qFormat/>
    <w:rsid w:val="00632282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632282"/>
    <w:pPr>
      <w:spacing w:before="100" w:after="0" w:line="240" w:lineRule="auto"/>
    </w:pPr>
    <w:rPr>
      <w:rFonts w:eastAsiaTheme="minorEastAsia"/>
      <w:sz w:val="20"/>
      <w:szCs w:val="20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632282"/>
    <w:pPr>
      <w:spacing w:before="100" w:after="200" w:line="276" w:lineRule="auto"/>
    </w:pPr>
    <w:rPr>
      <w:rFonts w:eastAsiaTheme="minorEastAsia"/>
      <w:i/>
      <w:iCs/>
      <w:sz w:val="24"/>
      <w:szCs w:val="24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632282"/>
    <w:rPr>
      <w:rFonts w:eastAsiaTheme="minorEastAsia"/>
      <w:i/>
      <w:iCs/>
      <w:sz w:val="24"/>
      <w:szCs w:val="24"/>
      <w:lang w:val="en-US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2282"/>
    <w:pPr>
      <w:spacing w:before="240" w:after="240" w:line="240" w:lineRule="auto"/>
      <w:ind w:left="1080" w:right="1080"/>
      <w:jc w:val="center"/>
    </w:pPr>
    <w:rPr>
      <w:rFonts w:eastAsiaTheme="minorEastAsia"/>
      <w:color w:val="5B9BD5" w:themeColor="accent1"/>
      <w:sz w:val="24"/>
      <w:szCs w:val="24"/>
      <w:lang w:val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2282"/>
    <w:rPr>
      <w:rFonts w:eastAsiaTheme="minorEastAsia"/>
      <w:color w:val="5B9BD5" w:themeColor="accent1"/>
      <w:sz w:val="24"/>
      <w:szCs w:val="24"/>
      <w:lang w:val="en-US"/>
    </w:rPr>
  </w:style>
  <w:style w:type="character" w:styleId="SchwacheHervorhebung">
    <w:name w:val="Subtle Emphasis"/>
    <w:uiPriority w:val="19"/>
    <w:qFormat/>
    <w:rsid w:val="00632282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632282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632282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632282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632282"/>
    <w:rPr>
      <w:b/>
      <w:bCs/>
      <w:i/>
      <w:iCs/>
      <w:spacing w:val="0"/>
    </w:rPr>
  </w:style>
  <w:style w:type="paragraph" w:customStyle="1" w:styleId="paragraph">
    <w:name w:val="paragraph"/>
    <w:basedOn w:val="Standard"/>
    <w:rsid w:val="0063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Absatz-Standardschriftart"/>
    <w:rsid w:val="00632282"/>
  </w:style>
  <w:style w:type="paragraph" w:styleId="Verzeichnis2">
    <w:name w:val="toc 2"/>
    <w:basedOn w:val="Standard"/>
    <w:next w:val="Standard"/>
    <w:autoRedefine/>
    <w:uiPriority w:val="39"/>
    <w:unhideWhenUsed/>
    <w:rsid w:val="00632282"/>
    <w:pPr>
      <w:spacing w:before="100" w:after="100" w:line="276" w:lineRule="auto"/>
      <w:ind w:left="200"/>
    </w:pPr>
    <w:rPr>
      <w:rFonts w:eastAsiaTheme="minorEastAsia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2282"/>
    <w:pPr>
      <w:spacing w:before="100" w:after="200"/>
    </w:pPr>
    <w:rPr>
      <w:rFonts w:eastAsiaTheme="minorEastAsia"/>
      <w:b/>
      <w:bCs/>
      <w:lang w:val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2282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EA84D-18C1-4429-89EE-81BCEA3F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99</Pages>
  <Words>8585</Words>
  <Characters>54091</Characters>
  <Application>Microsoft Office Word</Application>
  <DocSecurity>0</DocSecurity>
  <Lines>450</Lines>
  <Paragraphs>125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Stilp</dc:creator>
  <cp:keywords/>
  <dc:description/>
  <cp:lastModifiedBy>admin</cp:lastModifiedBy>
  <cp:revision>2</cp:revision>
  <dcterms:created xsi:type="dcterms:W3CDTF">2020-08-20T16:31:00Z</dcterms:created>
  <dcterms:modified xsi:type="dcterms:W3CDTF">2020-08-20T16:31:00Z</dcterms:modified>
</cp:coreProperties>
</file>